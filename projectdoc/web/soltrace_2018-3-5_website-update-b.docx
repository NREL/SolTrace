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49BE" w14:textId="77777777" w:rsidR="00E17527" w:rsidRPr="00E17527" w:rsidRDefault="00E17527" w:rsidP="00E17527">
      <w:pPr>
        <w:shd w:val="clear" w:color="auto" w:fill="FFFFFF"/>
        <w:spacing w:after="150" w:line="240" w:lineRule="auto"/>
        <w:outlineLvl w:val="0"/>
        <w:rPr>
          <w:rFonts w:ascii="Roboto" w:eastAsia="Times New Roman" w:hAnsi="Roboto" w:cs="Times New Roman"/>
          <w:color w:val="333333"/>
          <w:kern w:val="36"/>
          <w:sz w:val="72"/>
          <w:szCs w:val="72"/>
        </w:rPr>
      </w:pPr>
      <w:r w:rsidRPr="00E17527">
        <w:rPr>
          <w:rFonts w:ascii="Roboto" w:eastAsia="Times New Roman" w:hAnsi="Roboto" w:cs="Times New Roman"/>
          <w:color w:val="333333"/>
          <w:kern w:val="36"/>
          <w:sz w:val="72"/>
          <w:szCs w:val="72"/>
        </w:rPr>
        <w:t>Download SolTrace</w:t>
      </w:r>
    </w:p>
    <w:p w14:paraId="3E05CE59" w14:textId="16485B44" w:rsidR="00E17527" w:rsidRPr="00E17527" w:rsidDel="00521C60" w:rsidRDefault="00E17527" w:rsidP="00E17527">
      <w:pPr>
        <w:shd w:val="clear" w:color="auto" w:fill="E3E6E8"/>
        <w:spacing w:line="240" w:lineRule="auto"/>
        <w:jc w:val="center"/>
        <w:rPr>
          <w:del w:id="0" w:author="Wagner, Michael" w:date="2018-03-16T15:48:00Z"/>
          <w:rFonts w:ascii="Roboto" w:eastAsia="Times New Roman" w:hAnsi="Roboto" w:cs="Times New Roman"/>
          <w:color w:val="333333"/>
          <w:sz w:val="24"/>
          <w:szCs w:val="24"/>
        </w:rPr>
      </w:pPr>
      <w:del w:id="1" w:author="Wagner, Michael" w:date="2018-03-16T15:48:00Z">
        <w:r w:rsidRPr="00E17527" w:rsidDel="00521C60">
          <w:rPr>
            <w:rFonts w:ascii="Roboto" w:eastAsia="Times New Roman" w:hAnsi="Roboto" w:cs="Times New Roman"/>
            <w:color w:val="333333"/>
            <w:sz w:val="24"/>
            <w:szCs w:val="24"/>
          </w:rPr>
          <w:fldChar w:fldCharType="begin"/>
        </w:r>
        <w:r w:rsidRPr="00521C60" w:rsidDel="00521C60">
          <w:rPr>
            <w:rFonts w:ascii="Roboto" w:eastAsia="Times New Roman" w:hAnsi="Roboto" w:cs="Times New Roman"/>
            <w:color w:val="333333"/>
            <w:sz w:val="24"/>
            <w:szCs w:val="24"/>
            <w:rPrChange w:id="2" w:author="Wagner, Michael" w:date="2018-03-16T15:48:00Z">
              <w:rPr>
                <w:rFonts w:ascii="Roboto" w:eastAsia="Times New Roman" w:hAnsi="Roboto" w:cs="Times New Roman"/>
                <w:color w:val="333333"/>
                <w:sz w:val="24"/>
                <w:szCs w:val="24"/>
              </w:rPr>
            </w:rPrChange>
          </w:rPr>
          <w:delInstrText xml:space="preserve"> HYPERLINK "https://nrel-dev.nrel.gov/csp/assets/download/soltrace.zip" </w:delInstrText>
        </w:r>
        <w:r w:rsidRPr="00E17527" w:rsidDel="00521C60">
          <w:rPr>
            <w:rFonts w:ascii="Roboto" w:eastAsia="Times New Roman" w:hAnsi="Roboto" w:cs="Times New Roman"/>
            <w:color w:val="333333"/>
            <w:sz w:val="24"/>
            <w:szCs w:val="24"/>
          </w:rPr>
          <w:fldChar w:fldCharType="separate"/>
        </w:r>
        <w:r w:rsidRPr="00521C60" w:rsidDel="00521C60">
          <w:rPr>
            <w:rFonts w:ascii="Roboto" w:eastAsia="Times New Roman" w:hAnsi="Roboto" w:cs="Times New Roman"/>
            <w:caps/>
            <w:color w:val="FFFFFF"/>
            <w:sz w:val="21"/>
            <w:szCs w:val="21"/>
            <w:u w:val="single"/>
            <w:bdr w:val="single" w:sz="6" w:space="5" w:color="4C8224" w:frame="1"/>
            <w:shd w:val="clear" w:color="auto" w:fill="4C8224"/>
          </w:rPr>
          <w:delText>DOWNLOAD SOLTRACE</w:delText>
        </w:r>
        <w:r w:rsidRPr="00521C60" w:rsidDel="00521C60">
          <w:rPr>
            <w:rFonts w:ascii="Roboto" w:eastAsia="Times New Roman" w:hAnsi="Roboto" w:cs="Times New Roman"/>
            <w:caps/>
            <w:color w:val="FFFFFF"/>
            <w:sz w:val="21"/>
            <w:szCs w:val="21"/>
            <w:bdr w:val="none" w:sz="0" w:space="0" w:color="auto" w:frame="1"/>
            <w:shd w:val="clear" w:color="auto" w:fill="4C8224"/>
          </w:rPr>
          <w:delText>ZIP ARCHIVE</w:delText>
        </w:r>
        <w:r w:rsidRPr="00E17527" w:rsidDel="00521C60">
          <w:rPr>
            <w:rFonts w:ascii="Roboto" w:eastAsia="Times New Roman" w:hAnsi="Roboto" w:cs="Times New Roman"/>
            <w:color w:val="333333"/>
            <w:sz w:val="24"/>
            <w:szCs w:val="24"/>
          </w:rPr>
          <w:fldChar w:fldCharType="end"/>
        </w:r>
      </w:del>
    </w:p>
    <w:p w14:paraId="7FC9FB61" w14:textId="77777777" w:rsidR="00E17527" w:rsidRPr="00E17527" w:rsidRDefault="00E17527" w:rsidP="00E17527">
      <w:pPr>
        <w:shd w:val="clear" w:color="auto" w:fill="FFFFFF"/>
        <w:spacing w:before="300" w:after="150" w:line="240" w:lineRule="auto"/>
        <w:outlineLvl w:val="1"/>
        <w:rPr>
          <w:rFonts w:ascii="Roboto" w:eastAsia="Times New Roman" w:hAnsi="Roboto" w:cs="Times New Roman"/>
          <w:color w:val="E07700"/>
          <w:sz w:val="45"/>
          <w:szCs w:val="45"/>
        </w:rPr>
      </w:pPr>
      <w:r w:rsidRPr="00E17527">
        <w:rPr>
          <w:rFonts w:ascii="Roboto" w:eastAsia="Times New Roman" w:hAnsi="Roboto" w:cs="Times New Roman"/>
          <w:color w:val="E07700"/>
          <w:sz w:val="45"/>
          <w:szCs w:val="45"/>
        </w:rPr>
        <w:t>Download SolTrace for Windows</w:t>
      </w:r>
    </w:p>
    <w:p w14:paraId="02BDAA49" w14:textId="62C56542" w:rsidR="00E17527" w:rsidRDefault="00521C60" w:rsidP="00E17527">
      <w:pPr>
        <w:shd w:val="clear" w:color="auto" w:fill="FFFFFF"/>
        <w:spacing w:after="0" w:line="240" w:lineRule="auto"/>
        <w:rPr>
          <w:ins w:id="3" w:author="Wagner, Michael" w:date="2018-03-16T15:24:00Z"/>
          <w:rFonts w:ascii="Droid Serif" w:eastAsia="Times New Roman" w:hAnsi="Droid Serif" w:cs="Times New Roman"/>
          <w:color w:val="333333"/>
          <w:sz w:val="24"/>
          <w:szCs w:val="24"/>
        </w:rPr>
      </w:pPr>
      <w:ins w:id="4" w:author="Wagner, Michael" w:date="2018-03-16T15:45: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"https://pfs.nrel.gov/main.html?download&amp;weblink=d049061eb574c237442082f6ab1fe706&amp;realfilename=soltrace-install.exe"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00F65273" w:rsidRPr="00521C60">
          <w:rPr>
            <w:rStyle w:val="Hyperlink"/>
            <w:rFonts w:ascii="Droid Serif" w:eastAsia="Times New Roman" w:hAnsi="Droid Serif" w:cs="Times New Roman"/>
            <w:sz w:val="24"/>
            <w:szCs w:val="24"/>
          </w:rPr>
          <w:t xml:space="preserve">SolTrace </w:t>
        </w:r>
      </w:ins>
      <w:ins w:id="5" w:author="Wagner, Michael" w:date="2018-03-16T15:49:00Z">
        <w:r w:rsidR="00887C00">
          <w:rPr>
            <w:rStyle w:val="Hyperlink"/>
            <w:rFonts w:ascii="Droid Serif" w:eastAsia="Times New Roman" w:hAnsi="Droid Serif" w:cs="Times New Roman"/>
            <w:sz w:val="24"/>
            <w:szCs w:val="24"/>
          </w:rPr>
          <w:t xml:space="preserve">Current </w:t>
        </w:r>
      </w:ins>
      <w:ins w:id="6" w:author="Wagner, Michael" w:date="2018-03-16T15:45:00Z">
        <w:r w:rsidR="00F65273" w:rsidRPr="00521C60">
          <w:rPr>
            <w:rStyle w:val="Hyperlink"/>
            <w:rFonts w:ascii="Droid Serif" w:eastAsia="Times New Roman" w:hAnsi="Droid Serif" w:cs="Times New Roman"/>
            <w:sz w:val="24"/>
            <w:szCs w:val="24"/>
          </w:rPr>
          <w:t>Version – Windows</w:t>
        </w:r>
        <w:r>
          <w:rPr>
            <w:rFonts w:ascii="Droid Serif" w:eastAsia="Times New Roman" w:hAnsi="Droid Serif" w:cs="Times New Roman"/>
            <w:color w:val="333333"/>
            <w:sz w:val="24"/>
            <w:szCs w:val="24"/>
          </w:rPr>
          <w:fldChar w:fldCharType="end"/>
        </w:r>
      </w:ins>
      <w:ins w:id="7" w:author="Wagner, Michael" w:date="2018-03-16T15:25:00Z">
        <w:r w:rsidR="00F65273">
          <w:rPr>
            <w:rFonts w:ascii="Droid Serif" w:eastAsia="Times New Roman" w:hAnsi="Droid Serif" w:cs="Times New Roman"/>
            <w:color w:val="333333"/>
            <w:sz w:val="24"/>
            <w:szCs w:val="24"/>
          </w:rPr>
          <w:t xml:space="preserve"> </w:t>
        </w:r>
      </w:ins>
      <w:del w:id="8" w:author="Wagner, Michael" w:date="2018-03-16T15:24:00Z">
        <w:r w:rsidR="00E17527" w:rsidRPr="00E17527" w:rsidDel="00F65273">
          <w:rPr>
            <w:rFonts w:ascii="Droid Serif" w:eastAsia="Times New Roman" w:hAnsi="Droid Serif" w:cs="Times New Roman"/>
            <w:color w:val="333333"/>
            <w:sz w:val="24"/>
            <w:szCs w:val="24"/>
          </w:rPr>
          <w:fldChar w:fldCharType="begin"/>
        </w:r>
        <w:r w:rsidR="00E17527" w:rsidRPr="00E17527" w:rsidDel="00F65273">
          <w:rPr>
            <w:rFonts w:ascii="Droid Serif" w:eastAsia="Times New Roman" w:hAnsi="Droid Serif" w:cs="Times New Roman"/>
            <w:color w:val="333333"/>
            <w:sz w:val="24"/>
            <w:szCs w:val="24"/>
          </w:rPr>
          <w:delInstrText xml:space="preserve"> HYPERLINK "https://nrel-dev.nrel.gov/csp/assets/download/soltrace-win32-2012-7-9.zip" </w:delInstrText>
        </w:r>
        <w:r w:rsidR="00E17527" w:rsidRPr="00E17527" w:rsidDel="00F65273">
          <w:rPr>
            <w:rFonts w:ascii="Droid Serif" w:eastAsia="Times New Roman" w:hAnsi="Droid Serif" w:cs="Times New Roman"/>
            <w:color w:val="333333"/>
            <w:sz w:val="24"/>
            <w:szCs w:val="24"/>
          </w:rPr>
          <w:fldChar w:fldCharType="separate"/>
        </w:r>
        <w:r w:rsidR="00E17527" w:rsidRPr="00E17527" w:rsidDel="00F65273">
          <w:rPr>
            <w:rFonts w:ascii="Droid Serif" w:eastAsia="Times New Roman" w:hAnsi="Droid Serif" w:cs="Times New Roman"/>
            <w:color w:val="A467C2"/>
            <w:sz w:val="24"/>
            <w:szCs w:val="24"/>
            <w:u w:val="single"/>
          </w:rPr>
          <w:delText>SolTrace Version 2012.7.9</w:delText>
        </w:r>
        <w:r w:rsidR="00E17527" w:rsidRPr="00E17527" w:rsidDel="00F65273">
          <w:rPr>
            <w:rFonts w:ascii="Droid Serif" w:eastAsia="Times New Roman" w:hAnsi="Droid Serif" w:cs="Times New Roman"/>
            <w:color w:val="A467C2"/>
            <w:sz w:val="24"/>
            <w:szCs w:val="24"/>
            <w:bdr w:val="none" w:sz="0" w:space="0" w:color="auto" w:frame="1"/>
          </w:rPr>
          <w:delText>ZIP Archive</w:delText>
        </w:r>
        <w:r w:rsidR="00E17527" w:rsidRPr="00E17527" w:rsidDel="00F65273">
          <w:rPr>
            <w:rFonts w:ascii="Droid Serif" w:eastAsia="Times New Roman" w:hAnsi="Droid Serif" w:cs="Times New Roman"/>
            <w:color w:val="333333"/>
            <w:sz w:val="24"/>
            <w:szCs w:val="24"/>
          </w:rPr>
          <w:fldChar w:fldCharType="end"/>
        </w:r>
        <w:r w:rsidR="00E17527" w:rsidRPr="00E17527" w:rsidDel="00F65273">
          <w:rPr>
            <w:rFonts w:ascii="Droid Serif" w:eastAsia="Times New Roman" w:hAnsi="Droid Serif" w:cs="Times New Roman"/>
            <w:color w:val="333333"/>
            <w:sz w:val="24"/>
            <w:szCs w:val="24"/>
          </w:rPr>
          <w:br/>
        </w:r>
        <w:r w:rsidR="00E17527" w:rsidRPr="00E17527" w:rsidDel="00F65273">
          <w:rPr>
            <w:rFonts w:ascii="Droid Serif" w:eastAsia="Times New Roman" w:hAnsi="Droid Serif" w:cs="Times New Roman"/>
            <w:color w:val="333333"/>
            <w:sz w:val="24"/>
            <w:szCs w:val="24"/>
          </w:rPr>
          <w:fldChar w:fldCharType="begin"/>
        </w:r>
        <w:r w:rsidR="00E17527" w:rsidRPr="00E17527" w:rsidDel="00F65273">
          <w:rPr>
            <w:rFonts w:ascii="Droid Serif" w:eastAsia="Times New Roman" w:hAnsi="Droid Serif" w:cs="Times New Roman"/>
            <w:color w:val="333333"/>
            <w:sz w:val="24"/>
            <w:szCs w:val="24"/>
          </w:rPr>
          <w:delInstrText xml:space="preserve"> HYPERLINK "https://nrel-dev.nrel.gov/csp/soltrace-download-submitted.html" \l "windows" </w:delInstrText>
        </w:r>
        <w:r w:rsidR="00E17527" w:rsidRPr="00E17527" w:rsidDel="00F65273">
          <w:rPr>
            <w:rFonts w:ascii="Droid Serif" w:eastAsia="Times New Roman" w:hAnsi="Droid Serif" w:cs="Times New Roman"/>
            <w:color w:val="333333"/>
            <w:sz w:val="24"/>
            <w:szCs w:val="24"/>
          </w:rPr>
          <w:fldChar w:fldCharType="separate"/>
        </w:r>
        <w:r w:rsidR="00E17527" w:rsidRPr="00E17527" w:rsidDel="00F65273">
          <w:rPr>
            <w:rFonts w:ascii="Droid Serif" w:eastAsia="Times New Roman" w:hAnsi="Droid Serif" w:cs="Times New Roman"/>
            <w:color w:val="A467C2"/>
            <w:sz w:val="24"/>
            <w:szCs w:val="24"/>
            <w:u w:val="single"/>
          </w:rPr>
          <w:delText>Software requireme</w:delText>
        </w:r>
        <w:r w:rsidR="00E17527" w:rsidRPr="00E17527" w:rsidDel="00F65273">
          <w:rPr>
            <w:rFonts w:ascii="Droid Serif" w:eastAsia="Times New Roman" w:hAnsi="Droid Serif" w:cs="Times New Roman"/>
            <w:color w:val="A467C2"/>
            <w:sz w:val="24"/>
            <w:szCs w:val="24"/>
            <w:u w:val="single"/>
          </w:rPr>
          <w:delText>n</w:delText>
        </w:r>
        <w:r w:rsidR="00E17527" w:rsidRPr="00E17527" w:rsidDel="00F65273">
          <w:rPr>
            <w:rFonts w:ascii="Droid Serif" w:eastAsia="Times New Roman" w:hAnsi="Droid Serif" w:cs="Times New Roman"/>
            <w:color w:val="A467C2"/>
            <w:sz w:val="24"/>
            <w:szCs w:val="24"/>
            <w:u w:val="single"/>
          </w:rPr>
          <w:delText>ts and installation instructions</w:delText>
        </w:r>
        <w:r w:rsidR="00E17527" w:rsidRPr="00E17527" w:rsidDel="00F65273">
          <w:rPr>
            <w:rFonts w:ascii="Droid Serif" w:eastAsia="Times New Roman" w:hAnsi="Droid Serif" w:cs="Times New Roman"/>
            <w:color w:val="333333"/>
            <w:sz w:val="24"/>
            <w:szCs w:val="24"/>
          </w:rPr>
          <w:fldChar w:fldCharType="end"/>
        </w:r>
      </w:del>
    </w:p>
    <w:p w14:paraId="0723A8E4" w14:textId="77777777" w:rsidR="00F65273" w:rsidRPr="00E17527" w:rsidRDefault="00F65273" w:rsidP="00E17527">
      <w:pPr>
        <w:shd w:val="clear" w:color="auto" w:fill="FFFFFF"/>
        <w:spacing w:after="0" w:line="240" w:lineRule="auto"/>
        <w:rPr>
          <w:rFonts w:ascii="Droid Serif" w:eastAsia="Times New Roman" w:hAnsi="Droid Serif" w:cs="Times New Roman"/>
          <w:color w:val="333333"/>
          <w:sz w:val="24"/>
          <w:szCs w:val="24"/>
        </w:rPr>
      </w:pPr>
    </w:p>
    <w:p w14:paraId="413A5151" w14:textId="3553CB43" w:rsidR="00E17527" w:rsidRPr="00E17527" w:rsidRDefault="00E17527" w:rsidP="00E17527">
      <w:pPr>
        <w:shd w:val="clear" w:color="auto" w:fill="FFFFFF"/>
        <w:spacing w:before="300" w:after="150" w:line="240" w:lineRule="auto"/>
        <w:outlineLvl w:val="1"/>
        <w:rPr>
          <w:rFonts w:ascii="Roboto" w:eastAsia="Times New Roman" w:hAnsi="Roboto" w:cs="Times New Roman"/>
          <w:color w:val="E07700"/>
          <w:sz w:val="45"/>
          <w:szCs w:val="45"/>
        </w:rPr>
      </w:pPr>
      <w:r w:rsidRPr="00E17527">
        <w:rPr>
          <w:rFonts w:ascii="Roboto" w:eastAsia="Times New Roman" w:hAnsi="Roboto" w:cs="Times New Roman"/>
          <w:color w:val="E07700"/>
          <w:sz w:val="45"/>
          <w:szCs w:val="45"/>
        </w:rPr>
        <w:t xml:space="preserve">Download SolTrace for </w:t>
      </w:r>
      <w:del w:id="9" w:author="Wagner, Michael" w:date="2018-03-16T15:27:00Z">
        <w:r w:rsidRPr="00E17527" w:rsidDel="00F65273">
          <w:rPr>
            <w:rFonts w:ascii="Roboto" w:eastAsia="Times New Roman" w:hAnsi="Roboto" w:cs="Times New Roman"/>
            <w:color w:val="E07700"/>
            <w:sz w:val="45"/>
            <w:szCs w:val="45"/>
          </w:rPr>
          <w:delText>Mac</w:delText>
        </w:r>
      </w:del>
      <w:ins w:id="10" w:author="Wagner, Michael" w:date="2018-03-16T15:27:00Z">
        <w:r w:rsidR="00F65273">
          <w:rPr>
            <w:rFonts w:ascii="Roboto" w:eastAsia="Times New Roman" w:hAnsi="Roboto" w:cs="Times New Roman"/>
            <w:color w:val="E07700"/>
            <w:sz w:val="45"/>
            <w:szCs w:val="45"/>
          </w:rPr>
          <w:t>Linux</w:t>
        </w:r>
      </w:ins>
    </w:p>
    <w:bookmarkStart w:id="11" w:name="_GoBack"/>
    <w:bookmarkEnd w:id="11"/>
    <w:p w14:paraId="754E5D00" w14:textId="6745C72F" w:rsidR="00E17527" w:rsidRDefault="00E17527" w:rsidP="00E17527">
      <w:pPr>
        <w:shd w:val="clear" w:color="auto" w:fill="FFFFFF"/>
        <w:spacing w:after="0" w:line="240" w:lineRule="auto"/>
        <w:rPr>
          <w:ins w:id="12" w:author="Wagner, Michael" w:date="2018-03-16T15:14:00Z"/>
          <w:rFonts w:ascii="Droid Serif" w:eastAsia="Times New Roman" w:hAnsi="Droid Serif" w:cs="Times New Roman"/>
          <w:color w:val="333333"/>
          <w:sz w:val="24"/>
          <w:szCs w:val="24"/>
        </w:rPr>
      </w:pPr>
      <w:del w:id="13" w:author="Wagner, Michael" w:date="2018-03-16T15:25:00Z">
        <w:r w:rsidRPr="00E17527" w:rsidDel="00F65273">
          <w:rPr>
            <w:rFonts w:ascii="Droid Serif" w:eastAsia="Times New Roman" w:hAnsi="Droid Serif" w:cs="Times New Roman"/>
            <w:color w:val="333333"/>
            <w:sz w:val="24"/>
            <w:szCs w:val="24"/>
          </w:rPr>
          <w:fldChar w:fldCharType="begin"/>
        </w:r>
        <w:r w:rsidRPr="00F65273" w:rsidDel="00F65273">
          <w:rPr>
            <w:rFonts w:ascii="Droid Serif" w:eastAsia="Times New Roman" w:hAnsi="Droid Serif" w:cs="Times New Roman"/>
            <w:color w:val="333333"/>
            <w:sz w:val="24"/>
            <w:szCs w:val="24"/>
            <w:rPrChange w:id="14" w:author="Wagner, Michael" w:date="2018-03-16T15:25:00Z">
              <w:rPr>
                <w:rFonts w:ascii="Droid Serif" w:eastAsia="Times New Roman" w:hAnsi="Droid Serif" w:cs="Times New Roman"/>
                <w:color w:val="333333"/>
                <w:sz w:val="24"/>
                <w:szCs w:val="24"/>
              </w:rPr>
            </w:rPrChange>
          </w:rPr>
          <w:delInstrText xml:space="preserve"> HYPERLINK "https://nrel-dev.nrel.gov/csp/assets/download/soltrace-macosx-2012-7-9.zip" </w:delInstrText>
        </w:r>
        <w:r w:rsidRPr="00E17527" w:rsidDel="00F65273">
          <w:rPr>
            <w:rFonts w:ascii="Droid Serif" w:eastAsia="Times New Roman" w:hAnsi="Droid Serif" w:cs="Times New Roman"/>
            <w:color w:val="333333"/>
            <w:sz w:val="24"/>
            <w:szCs w:val="24"/>
          </w:rPr>
          <w:fldChar w:fldCharType="separate"/>
        </w:r>
        <w:r w:rsidRPr="00521C60" w:rsidDel="00F65273">
          <w:rPr>
            <w:rFonts w:ascii="Droid Serif" w:eastAsia="Times New Roman" w:hAnsi="Droid Serif" w:cs="Times New Roman"/>
            <w:color w:val="A467C2"/>
            <w:sz w:val="24"/>
            <w:szCs w:val="24"/>
            <w:u w:val="single"/>
          </w:rPr>
          <w:delText>SolTrace Version 2012.7.9</w:delText>
        </w:r>
        <w:r w:rsidRPr="00521C60" w:rsidDel="00F65273">
          <w:rPr>
            <w:rFonts w:ascii="Droid Serif" w:eastAsia="Times New Roman" w:hAnsi="Droid Serif" w:cs="Times New Roman"/>
            <w:color w:val="A467C2"/>
            <w:sz w:val="24"/>
            <w:szCs w:val="24"/>
            <w:bdr w:val="none" w:sz="0" w:space="0" w:color="auto" w:frame="1"/>
          </w:rPr>
          <w:delText>ZIP Archive</w:delText>
        </w:r>
        <w:r w:rsidRPr="00E17527" w:rsidDel="00F65273">
          <w:rPr>
            <w:rFonts w:ascii="Droid Serif" w:eastAsia="Times New Roman" w:hAnsi="Droid Serif" w:cs="Times New Roman"/>
            <w:color w:val="333333"/>
            <w:sz w:val="24"/>
            <w:szCs w:val="24"/>
          </w:rPr>
          <w:fldChar w:fldCharType="end"/>
        </w:r>
        <w:r w:rsidRPr="00E17527" w:rsidDel="00F65273">
          <w:rPr>
            <w:rFonts w:ascii="Droid Serif" w:eastAsia="Times New Roman" w:hAnsi="Droid Serif" w:cs="Times New Roman"/>
            <w:color w:val="333333"/>
            <w:sz w:val="24"/>
            <w:szCs w:val="24"/>
          </w:rPr>
          <w:br/>
        </w:r>
        <w:r w:rsidRPr="00E17527" w:rsidDel="00F65273">
          <w:rPr>
            <w:rFonts w:ascii="Droid Serif" w:eastAsia="Times New Roman" w:hAnsi="Droid Serif" w:cs="Times New Roman"/>
            <w:color w:val="333333"/>
            <w:sz w:val="24"/>
            <w:szCs w:val="24"/>
          </w:rPr>
          <w:fldChar w:fldCharType="begin"/>
        </w:r>
        <w:r w:rsidRPr="00E17527" w:rsidDel="00F65273">
          <w:rPr>
            <w:rFonts w:ascii="Droid Serif" w:eastAsia="Times New Roman" w:hAnsi="Droid Serif" w:cs="Times New Roman"/>
            <w:color w:val="333333"/>
            <w:sz w:val="24"/>
            <w:szCs w:val="24"/>
          </w:rPr>
          <w:delInstrText xml:space="preserve"> HYPERLINK "https://nrel-dev.nrel.gov/csp/soltrace-download-submitted.html" \l "mac" </w:delInstrText>
        </w:r>
        <w:r w:rsidRPr="00E17527" w:rsidDel="00F65273">
          <w:rPr>
            <w:rFonts w:ascii="Droid Serif" w:eastAsia="Times New Roman" w:hAnsi="Droid Serif" w:cs="Times New Roman"/>
            <w:color w:val="333333"/>
            <w:sz w:val="24"/>
            <w:szCs w:val="24"/>
          </w:rPr>
          <w:fldChar w:fldCharType="separate"/>
        </w:r>
        <w:r w:rsidRPr="00E17527" w:rsidDel="00F65273">
          <w:rPr>
            <w:rFonts w:ascii="Droid Serif" w:eastAsia="Times New Roman" w:hAnsi="Droid Serif" w:cs="Times New Roman"/>
            <w:color w:val="A467C2"/>
            <w:sz w:val="24"/>
            <w:szCs w:val="24"/>
            <w:u w:val="single"/>
          </w:rPr>
          <w:delText>Software requirements and installation instructions</w:delText>
        </w:r>
        <w:r w:rsidRPr="00E17527" w:rsidDel="00F65273">
          <w:rPr>
            <w:rFonts w:ascii="Droid Serif" w:eastAsia="Times New Roman" w:hAnsi="Droid Serif" w:cs="Times New Roman"/>
            <w:color w:val="333333"/>
            <w:sz w:val="24"/>
            <w:szCs w:val="24"/>
          </w:rPr>
          <w:fldChar w:fldCharType="end"/>
        </w:r>
      </w:del>
      <w:ins w:id="15" w:author="Wagner, Michael" w:date="2018-03-16T15:46:00Z">
        <w:r w:rsidR="00521C60">
          <w:rPr>
            <w:rFonts w:ascii="Droid Serif" w:eastAsia="Times New Roman" w:hAnsi="Droid Serif" w:cs="Times New Roman"/>
            <w:color w:val="333333"/>
            <w:sz w:val="24"/>
            <w:szCs w:val="24"/>
          </w:rPr>
          <w:fldChar w:fldCharType="begin"/>
        </w:r>
        <w:r w:rsidR="00521C60">
          <w:rPr>
            <w:rFonts w:ascii="Droid Serif" w:eastAsia="Times New Roman" w:hAnsi="Droid Serif" w:cs="Times New Roman"/>
            <w:color w:val="333333"/>
            <w:sz w:val="24"/>
            <w:szCs w:val="24"/>
          </w:rPr>
          <w:instrText xml:space="preserve"> HYPERLINK "https://pfs.nrel.gov/main.html?download&amp;weblink=a449ad9caf94aa5e99f22f51face982e&amp;realfilename=soltrace-install-linux64.tar.gz" </w:instrText>
        </w:r>
        <w:r w:rsidR="00521C60">
          <w:rPr>
            <w:rFonts w:ascii="Droid Serif" w:eastAsia="Times New Roman" w:hAnsi="Droid Serif" w:cs="Times New Roman"/>
            <w:color w:val="333333"/>
            <w:sz w:val="24"/>
            <w:szCs w:val="24"/>
          </w:rPr>
        </w:r>
        <w:r w:rsidR="00521C60">
          <w:rPr>
            <w:rFonts w:ascii="Droid Serif" w:eastAsia="Times New Roman" w:hAnsi="Droid Serif" w:cs="Times New Roman"/>
            <w:color w:val="333333"/>
            <w:sz w:val="24"/>
            <w:szCs w:val="24"/>
          </w:rPr>
          <w:fldChar w:fldCharType="separate"/>
        </w:r>
        <w:r w:rsidR="00F65273" w:rsidRPr="00521C60">
          <w:rPr>
            <w:rStyle w:val="Hyperlink"/>
            <w:rFonts w:ascii="Droid Serif" w:eastAsia="Times New Roman" w:hAnsi="Droid Serif" w:cs="Times New Roman"/>
            <w:sz w:val="24"/>
            <w:szCs w:val="24"/>
          </w:rPr>
          <w:t xml:space="preserve">SolTrace </w:t>
        </w:r>
      </w:ins>
      <w:ins w:id="16" w:author="Wagner, Michael" w:date="2018-03-16T15:49:00Z">
        <w:r w:rsidR="00887C00">
          <w:rPr>
            <w:rStyle w:val="Hyperlink"/>
            <w:rFonts w:ascii="Droid Serif" w:eastAsia="Times New Roman" w:hAnsi="Droid Serif" w:cs="Times New Roman"/>
            <w:sz w:val="24"/>
            <w:szCs w:val="24"/>
          </w:rPr>
          <w:t xml:space="preserve">Current </w:t>
        </w:r>
      </w:ins>
      <w:ins w:id="17" w:author="Wagner, Michael" w:date="2018-03-16T15:46:00Z">
        <w:r w:rsidR="00F65273" w:rsidRPr="00521C60">
          <w:rPr>
            <w:rStyle w:val="Hyperlink"/>
            <w:rFonts w:ascii="Droid Serif" w:eastAsia="Times New Roman" w:hAnsi="Droid Serif" w:cs="Times New Roman"/>
            <w:sz w:val="24"/>
            <w:szCs w:val="24"/>
          </w:rPr>
          <w:t>Version – Linux</w:t>
        </w:r>
        <w:r w:rsidR="00521C60">
          <w:rPr>
            <w:rFonts w:ascii="Droid Serif" w:eastAsia="Times New Roman" w:hAnsi="Droid Serif" w:cs="Times New Roman"/>
            <w:color w:val="333333"/>
            <w:sz w:val="24"/>
            <w:szCs w:val="24"/>
          </w:rPr>
          <w:fldChar w:fldCharType="end"/>
        </w:r>
      </w:ins>
    </w:p>
    <w:p w14:paraId="4E459C71" w14:textId="5F8F8393" w:rsidR="00144743" w:rsidRDefault="00144743" w:rsidP="00E17527">
      <w:pPr>
        <w:shd w:val="clear" w:color="auto" w:fill="FFFFFF"/>
        <w:spacing w:after="0" w:line="240" w:lineRule="auto"/>
        <w:rPr>
          <w:ins w:id="18" w:author="Wagner, Michael" w:date="2018-03-16T15:14:00Z"/>
          <w:rFonts w:ascii="Droid Serif" w:eastAsia="Times New Roman" w:hAnsi="Droid Serif" w:cs="Times New Roman"/>
          <w:color w:val="333333"/>
          <w:sz w:val="24"/>
          <w:szCs w:val="24"/>
        </w:rPr>
      </w:pPr>
    </w:p>
    <w:p w14:paraId="1FB78728" w14:textId="3AFBAFF7" w:rsidR="00144743" w:rsidRPr="00144743" w:rsidRDefault="00144743" w:rsidP="00144743">
      <w:pPr>
        <w:shd w:val="clear" w:color="auto" w:fill="FFFFFF"/>
        <w:spacing w:before="300" w:after="150" w:line="240" w:lineRule="auto"/>
        <w:outlineLvl w:val="1"/>
        <w:rPr>
          <w:ins w:id="19" w:author="Wagner, Michael" w:date="2018-03-16T15:14:00Z"/>
          <w:rFonts w:ascii="Roboto" w:eastAsia="Times New Roman" w:hAnsi="Roboto" w:cs="Times New Roman"/>
          <w:color w:val="E07700"/>
          <w:sz w:val="45"/>
          <w:szCs w:val="45"/>
          <w:rPrChange w:id="20" w:author="Wagner, Michael" w:date="2018-03-16T15:14:00Z">
            <w:rPr>
              <w:ins w:id="21" w:author="Wagner, Michael" w:date="2018-03-16T15:14:00Z"/>
              <w:rFonts w:ascii="Droid Serif" w:eastAsia="Times New Roman" w:hAnsi="Droid Serif" w:cs="Times New Roman"/>
              <w:color w:val="333333"/>
              <w:sz w:val="24"/>
              <w:szCs w:val="24"/>
            </w:rPr>
          </w:rPrChange>
        </w:rPr>
        <w:pPrChange w:id="22" w:author="Wagner, Michael" w:date="2018-03-16T15:14:00Z">
          <w:pPr>
            <w:shd w:val="clear" w:color="auto" w:fill="FFFFFF"/>
            <w:spacing w:after="0" w:line="240" w:lineRule="auto"/>
          </w:pPr>
        </w:pPrChange>
      </w:pPr>
      <w:ins w:id="23" w:author="Wagner, Michael" w:date="2018-03-16T15:14:00Z">
        <w:r w:rsidRPr="00144743">
          <w:rPr>
            <w:rFonts w:ascii="Roboto" w:eastAsia="Times New Roman" w:hAnsi="Roboto" w:cs="Times New Roman"/>
            <w:color w:val="E07700"/>
            <w:sz w:val="45"/>
            <w:szCs w:val="45"/>
            <w:rPrChange w:id="24" w:author="Wagner, Michael" w:date="2018-03-16T15:14:00Z">
              <w:rPr>
                <w:rFonts w:ascii="Droid Serif" w:eastAsia="Times New Roman" w:hAnsi="Droid Serif" w:cs="Times New Roman"/>
                <w:color w:val="333333"/>
                <w:sz w:val="24"/>
                <w:szCs w:val="24"/>
              </w:rPr>
            </w:rPrChange>
          </w:rPr>
          <w:t>Archived SolTrace Versions</w:t>
        </w:r>
      </w:ins>
    </w:p>
    <w:p w14:paraId="649A627B" w14:textId="7634C5D4" w:rsidR="00144743" w:rsidRDefault="00144743" w:rsidP="00E17527">
      <w:pPr>
        <w:shd w:val="clear" w:color="auto" w:fill="FFFFFF"/>
        <w:spacing w:after="0" w:line="240" w:lineRule="auto"/>
        <w:rPr>
          <w:ins w:id="25" w:author="Wagner, Michael" w:date="2018-03-16T15:22:00Z"/>
          <w:rFonts w:ascii="Droid Serif" w:eastAsia="Times New Roman" w:hAnsi="Droid Serif" w:cs="Times New Roman"/>
          <w:color w:val="333333"/>
          <w:sz w:val="24"/>
          <w:szCs w:val="24"/>
        </w:rPr>
      </w:pPr>
      <w:ins w:id="26" w:author="Wagner, Michael" w:date="2018-03-16T15:14:00Z">
        <w:r>
          <w:rPr>
            <w:rFonts w:ascii="Droid Serif" w:eastAsia="Times New Roman" w:hAnsi="Droid Serif" w:cs="Times New Roman"/>
            <w:color w:val="333333"/>
            <w:sz w:val="24"/>
            <w:szCs w:val="24"/>
          </w:rPr>
          <w:t>The previous version of S</w:t>
        </w:r>
      </w:ins>
      <w:ins w:id="27" w:author="Wagner, Michael" w:date="2018-03-16T15:15:00Z">
        <w:r>
          <w:rPr>
            <w:rFonts w:ascii="Droid Serif" w:eastAsia="Times New Roman" w:hAnsi="Droid Serif" w:cs="Times New Roman"/>
            <w:color w:val="333333"/>
            <w:sz w:val="24"/>
            <w:szCs w:val="24"/>
          </w:rPr>
          <w:t>olTrace is 2012.7.9, and it is available for download using the following links. The current version (3.0+) no longer supports the Trimble Sketch</w:t>
        </w:r>
      </w:ins>
      <w:ins w:id="28" w:author="Wagner, Michael" w:date="2018-03-16T15:17:00Z">
        <w:r>
          <w:rPr>
            <w:rFonts w:ascii="Droid Serif" w:eastAsia="Times New Roman" w:hAnsi="Droid Serif" w:cs="Times New Roman"/>
            <w:color w:val="333333"/>
            <w:sz w:val="24"/>
            <w:szCs w:val="24"/>
          </w:rPr>
          <w:t>U</w:t>
        </w:r>
      </w:ins>
      <w:ins w:id="29" w:author="Wagner, Michael" w:date="2018-03-16T15:15:00Z">
        <w:r>
          <w:rPr>
            <w:rFonts w:ascii="Droid Serif" w:eastAsia="Times New Roman" w:hAnsi="Droid Serif" w:cs="Times New Roman"/>
            <w:color w:val="333333"/>
            <w:sz w:val="24"/>
            <w:szCs w:val="24"/>
          </w:rPr>
          <w:t xml:space="preserve">p plugin. </w:t>
        </w:r>
      </w:ins>
      <w:ins w:id="30" w:author="Wagner, Michael" w:date="2018-03-16T15:16:00Z">
        <w:r>
          <w:rPr>
            <w:rFonts w:ascii="Droid Serif" w:eastAsia="Times New Roman" w:hAnsi="Droid Serif" w:cs="Times New Roman"/>
            <w:color w:val="333333"/>
            <w:sz w:val="24"/>
            <w:szCs w:val="24"/>
          </w:rPr>
          <w:t xml:space="preserve">The archived instructions </w:t>
        </w:r>
      </w:ins>
      <w:ins w:id="31" w:author="Wagner, Michael" w:date="2018-03-16T15:17:00Z">
        <w:r>
          <w:rPr>
            <w:rFonts w:ascii="Droid Serif" w:eastAsia="Times New Roman" w:hAnsi="Droid Serif" w:cs="Times New Roman"/>
            <w:color w:val="333333"/>
            <w:sz w:val="24"/>
            <w:szCs w:val="24"/>
          </w:rPr>
          <w:t>for installing and configuring the plugin are available</w:t>
        </w:r>
      </w:ins>
      <w:ins w:id="32" w:author="Wagner, Michael" w:date="2018-03-16T15:18:00Z">
        <w:r>
          <w:rPr>
            <w:rFonts w:ascii="Droid Serif" w:eastAsia="Times New Roman" w:hAnsi="Droid Serif" w:cs="Times New Roman"/>
            <w:color w:val="333333"/>
            <w:sz w:val="24"/>
            <w:szCs w:val="24"/>
          </w:rPr>
          <w:t xml:space="preserve"> </w:t>
        </w:r>
      </w:ins>
      <w:ins w:id="33" w:author="Wagner, Michael" w:date="2018-03-16T15:19: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"https://www.nrel.gov/csp/soltrace-plugin-archive.html"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Pr="00144743">
          <w:rPr>
            <w:rStyle w:val="Hyperlink"/>
            <w:rFonts w:ascii="Droid Serif" w:eastAsia="Times New Roman" w:hAnsi="Droid Serif" w:cs="Times New Roman"/>
            <w:sz w:val="24"/>
            <w:szCs w:val="24"/>
          </w:rPr>
          <w:t>here</w:t>
        </w:r>
        <w:r>
          <w:rPr>
            <w:rFonts w:ascii="Droid Serif" w:eastAsia="Times New Roman" w:hAnsi="Droid Serif" w:cs="Times New Roman"/>
            <w:color w:val="333333"/>
            <w:sz w:val="24"/>
            <w:szCs w:val="24"/>
          </w:rPr>
          <w:fldChar w:fldCharType="end"/>
        </w:r>
      </w:ins>
      <w:ins w:id="34" w:author="Wagner, Michael" w:date="2018-03-16T15:17:00Z">
        <w:r>
          <w:rPr>
            <w:rFonts w:ascii="Droid Serif" w:eastAsia="Times New Roman" w:hAnsi="Droid Serif" w:cs="Times New Roman"/>
            <w:color w:val="333333"/>
            <w:sz w:val="24"/>
            <w:szCs w:val="24"/>
          </w:rPr>
          <w:t xml:space="preserve">, but </w:t>
        </w:r>
      </w:ins>
      <w:ins w:id="35" w:author="Wagner, Michael" w:date="2018-03-16T15:18:00Z">
        <w:r>
          <w:rPr>
            <w:rFonts w:ascii="Droid Serif" w:eastAsia="Times New Roman" w:hAnsi="Droid Serif" w:cs="Times New Roman"/>
            <w:color w:val="333333"/>
            <w:sz w:val="24"/>
            <w:szCs w:val="24"/>
          </w:rPr>
          <w:t xml:space="preserve">they </w:t>
        </w:r>
      </w:ins>
      <w:ins w:id="36" w:author="Wagner, Michael" w:date="2018-03-16T15:17:00Z">
        <w:r>
          <w:rPr>
            <w:rFonts w:ascii="Droid Serif" w:eastAsia="Times New Roman" w:hAnsi="Droid Serif" w:cs="Times New Roman"/>
            <w:color w:val="333333"/>
            <w:sz w:val="24"/>
            <w:szCs w:val="24"/>
          </w:rPr>
          <w:t>have not been tested against recent releases of SketchUp.</w:t>
        </w:r>
      </w:ins>
    </w:p>
    <w:p w14:paraId="619655FE" w14:textId="5F6DD467" w:rsidR="00144743" w:rsidRDefault="00144743" w:rsidP="00E17527">
      <w:pPr>
        <w:shd w:val="clear" w:color="auto" w:fill="FFFFFF"/>
        <w:spacing w:after="0" w:line="240" w:lineRule="auto"/>
        <w:rPr>
          <w:ins w:id="37" w:author="Wagner, Michael" w:date="2018-03-16T15:22:00Z"/>
          <w:rFonts w:ascii="Droid Serif" w:eastAsia="Times New Roman" w:hAnsi="Droid Serif" w:cs="Times New Roman"/>
          <w:color w:val="333333"/>
          <w:sz w:val="24"/>
          <w:szCs w:val="24"/>
        </w:rPr>
      </w:pPr>
    </w:p>
    <w:p w14:paraId="137A592C" w14:textId="30519BFE" w:rsidR="00144743" w:rsidRDefault="00521C60" w:rsidP="00E17527">
      <w:pPr>
        <w:shd w:val="clear" w:color="auto" w:fill="FFFFFF"/>
        <w:spacing w:after="0" w:line="240" w:lineRule="auto"/>
        <w:rPr>
          <w:ins w:id="38" w:author="Wagner, Michael" w:date="2018-03-16T15:23:00Z"/>
          <w:rFonts w:ascii="Droid Serif" w:eastAsia="Times New Roman" w:hAnsi="Droid Serif" w:cs="Times New Roman"/>
          <w:color w:val="333333"/>
          <w:sz w:val="24"/>
          <w:szCs w:val="24"/>
        </w:rPr>
      </w:pPr>
      <w:ins w:id="39" w:author="Wagner, Michael" w:date="2018-03-16T15:43: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"https://pfs.nrel.gov/main.html?download&amp;weblink=3a62dffe0daed5c1f2fe0e0a1211f477&amp;realfilename=soltrace-2012-7-9.zip"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00144743" w:rsidRPr="00521C60">
          <w:rPr>
            <w:rStyle w:val="Hyperlink"/>
            <w:rFonts w:ascii="Droid Serif" w:eastAsia="Times New Roman" w:hAnsi="Droid Serif" w:cs="Times New Roman"/>
            <w:sz w:val="24"/>
            <w:szCs w:val="24"/>
          </w:rPr>
          <w:t>SolTrace Version 2012.7.9 – All Platforms</w:t>
        </w:r>
        <w:r>
          <w:rPr>
            <w:rFonts w:ascii="Droid Serif" w:eastAsia="Times New Roman" w:hAnsi="Droid Serif" w:cs="Times New Roman"/>
            <w:color w:val="333333"/>
            <w:sz w:val="24"/>
            <w:szCs w:val="24"/>
          </w:rPr>
          <w:fldChar w:fldCharType="end"/>
        </w:r>
      </w:ins>
    </w:p>
    <w:p w14:paraId="4C7B84FC" w14:textId="39A98FE3" w:rsidR="00144743" w:rsidRDefault="00144743" w:rsidP="00E17527">
      <w:pPr>
        <w:shd w:val="clear" w:color="auto" w:fill="FFFFFF"/>
        <w:spacing w:after="0" w:line="240" w:lineRule="auto"/>
        <w:rPr>
          <w:ins w:id="40" w:author="Wagner, Michael" w:date="2018-03-16T15:23:00Z"/>
          <w:rFonts w:ascii="Droid Serif" w:eastAsia="Times New Roman" w:hAnsi="Droid Serif" w:cs="Times New Roman"/>
          <w:color w:val="333333"/>
          <w:sz w:val="24"/>
          <w:szCs w:val="24"/>
        </w:rPr>
      </w:pPr>
    </w:p>
    <w:p w14:paraId="3901D739" w14:textId="722A38B7" w:rsidR="00144743" w:rsidRDefault="00521C60" w:rsidP="00E17527">
      <w:pPr>
        <w:shd w:val="clear" w:color="auto" w:fill="FFFFFF"/>
        <w:spacing w:after="0" w:line="240" w:lineRule="auto"/>
        <w:rPr>
          <w:ins w:id="41" w:author="Wagner, Michael" w:date="2018-03-16T15:23:00Z"/>
          <w:rFonts w:ascii="Droid Serif" w:eastAsia="Times New Roman" w:hAnsi="Droid Serif" w:cs="Times New Roman"/>
          <w:color w:val="333333"/>
          <w:sz w:val="24"/>
          <w:szCs w:val="24"/>
        </w:rPr>
      </w:pPr>
      <w:ins w:id="42" w:author="Wagner, Michael" w:date="2018-03-16T15:42: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"https://pfs.nrel.gov/main.html?download&amp;weblink=0149ffa736d5088b11c5d641eaff2584&amp;realfilename=soltrace-win32-2012-7-9.zip"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00144743" w:rsidRPr="00521C60">
          <w:rPr>
            <w:rStyle w:val="Hyperlink"/>
            <w:rFonts w:ascii="Droid Serif" w:eastAsia="Times New Roman" w:hAnsi="Droid Serif" w:cs="Times New Roman"/>
            <w:sz w:val="24"/>
            <w:szCs w:val="24"/>
          </w:rPr>
          <w:t>SolTrace Version 2012.7.9 – Windows</w:t>
        </w:r>
        <w:r>
          <w:rPr>
            <w:rFonts w:ascii="Droid Serif" w:eastAsia="Times New Roman" w:hAnsi="Droid Serif" w:cs="Times New Roman"/>
            <w:color w:val="333333"/>
            <w:sz w:val="24"/>
            <w:szCs w:val="24"/>
          </w:rPr>
          <w:fldChar w:fldCharType="end"/>
        </w:r>
      </w:ins>
    </w:p>
    <w:p w14:paraId="13D5B2BA" w14:textId="4CD7D4FB" w:rsidR="00144743" w:rsidRDefault="00144743" w:rsidP="00E17527">
      <w:pPr>
        <w:shd w:val="clear" w:color="auto" w:fill="FFFFFF"/>
        <w:spacing w:after="0" w:line="240" w:lineRule="auto"/>
        <w:rPr>
          <w:ins w:id="43" w:author="Wagner, Michael" w:date="2018-03-16T15:23:00Z"/>
          <w:rFonts w:ascii="Droid Serif" w:eastAsia="Times New Roman" w:hAnsi="Droid Serif" w:cs="Times New Roman"/>
          <w:color w:val="333333"/>
          <w:sz w:val="24"/>
          <w:szCs w:val="24"/>
        </w:rPr>
      </w:pPr>
    </w:p>
    <w:p w14:paraId="0F128C8F" w14:textId="08EA6E33" w:rsidR="00144743" w:rsidRDefault="00521C60" w:rsidP="00E17527">
      <w:pPr>
        <w:shd w:val="clear" w:color="auto" w:fill="FFFFFF"/>
        <w:spacing w:after="0" w:line="240" w:lineRule="auto"/>
        <w:rPr>
          <w:ins w:id="44" w:author="Wagner, Michael" w:date="2018-03-16T15:14:00Z"/>
          <w:rFonts w:ascii="Droid Serif" w:eastAsia="Times New Roman" w:hAnsi="Droid Serif" w:cs="Times New Roman"/>
          <w:color w:val="333333"/>
          <w:sz w:val="24"/>
          <w:szCs w:val="24"/>
        </w:rPr>
      </w:pPr>
      <w:ins w:id="45" w:author="Wagner, Michael" w:date="2018-03-16T15:42: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"https://pfs.nrel.gov/main.html?download&amp;weblink=249643c3b54965cea49c3f7f5f3f19f6&amp;realfilename=soltrace-macosx-2012-7-9.zip"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00144743" w:rsidRPr="00521C60">
          <w:rPr>
            <w:rStyle w:val="Hyperlink"/>
            <w:rFonts w:ascii="Droid Serif" w:eastAsia="Times New Roman" w:hAnsi="Droid Serif" w:cs="Times New Roman"/>
            <w:sz w:val="24"/>
            <w:szCs w:val="24"/>
          </w:rPr>
          <w:t>SolTrace Version 2012.7.9 – Mac</w:t>
        </w:r>
        <w:r>
          <w:rPr>
            <w:rFonts w:ascii="Droid Serif" w:eastAsia="Times New Roman" w:hAnsi="Droid Serif" w:cs="Times New Roman"/>
            <w:color w:val="333333"/>
            <w:sz w:val="24"/>
            <w:szCs w:val="24"/>
          </w:rPr>
          <w:fldChar w:fldCharType="end"/>
        </w:r>
      </w:ins>
      <w:ins w:id="46" w:author="Wagner, Michael" w:date="2018-03-16T15:23:00Z">
        <w:r w:rsidR="00144743">
          <w:rPr>
            <w:rFonts w:ascii="Droid Serif" w:eastAsia="Times New Roman" w:hAnsi="Droid Serif" w:cs="Times New Roman"/>
            <w:color w:val="333333"/>
            <w:sz w:val="24"/>
            <w:szCs w:val="24"/>
          </w:rPr>
          <w:t xml:space="preserve"> </w:t>
        </w:r>
      </w:ins>
    </w:p>
    <w:p w14:paraId="336AF610" w14:textId="549CD44E" w:rsidR="00144743" w:rsidRDefault="00144743" w:rsidP="00E17527">
      <w:pPr>
        <w:shd w:val="clear" w:color="auto" w:fill="FFFFFF"/>
        <w:spacing w:after="0" w:line="240" w:lineRule="auto"/>
        <w:rPr>
          <w:ins w:id="47" w:author="Wagner, Michael" w:date="2018-03-16T15:19:00Z"/>
          <w:rFonts w:ascii="Droid Serif" w:eastAsia="Times New Roman" w:hAnsi="Droid Serif" w:cs="Times New Roman"/>
          <w:color w:val="333333"/>
          <w:sz w:val="24"/>
          <w:szCs w:val="24"/>
        </w:rPr>
      </w:pPr>
    </w:p>
    <w:p w14:paraId="1F898C4E" w14:textId="7AD84940" w:rsidR="00144743" w:rsidRDefault="00144743" w:rsidP="00E17527">
      <w:pPr>
        <w:shd w:val="clear" w:color="auto" w:fill="FFFFFF"/>
        <w:spacing w:after="0" w:line="240" w:lineRule="auto"/>
        <w:rPr>
          <w:ins w:id="48" w:author="Wagner, Michael" w:date="2018-03-16T15:19:00Z"/>
          <w:rFonts w:ascii="Droid Serif" w:eastAsia="Times New Roman" w:hAnsi="Droid Serif" w:cs="Times New Roman"/>
          <w:color w:val="333333"/>
          <w:sz w:val="24"/>
          <w:szCs w:val="24"/>
        </w:rPr>
      </w:pPr>
    </w:p>
    <w:p w14:paraId="567F0FF0" w14:textId="5908DF69" w:rsidR="00144743" w:rsidRDefault="00144743" w:rsidP="00E17527">
      <w:pPr>
        <w:shd w:val="clear" w:color="auto" w:fill="FFFFFF"/>
        <w:spacing w:after="0" w:line="240" w:lineRule="auto"/>
        <w:rPr>
          <w:ins w:id="49" w:author="Wagner, Michael" w:date="2018-03-16T15:20:00Z"/>
          <w:rFonts w:ascii="Droid Serif" w:eastAsia="Times New Roman" w:hAnsi="Droid Serif" w:cs="Times New Roman"/>
          <w:color w:val="333333"/>
          <w:sz w:val="24"/>
          <w:szCs w:val="24"/>
        </w:rPr>
      </w:pPr>
      <w:commentRangeStart w:id="50"/>
      <w:ins w:id="51" w:author="Wagner, Michael" w:date="2018-03-16T15:19:00Z">
        <w:r>
          <w:rPr>
            <w:rFonts w:ascii="Droid Serif" w:eastAsia="Times New Roman" w:hAnsi="Droid Serif" w:cs="Times New Roman"/>
            <w:color w:val="333333"/>
            <w:sz w:val="24"/>
            <w:szCs w:val="24"/>
          </w:rPr>
          <w:t xml:space="preserve">--------------------------------------------- </w:t>
        </w:r>
      </w:ins>
    </w:p>
    <w:p w14:paraId="446F9696" w14:textId="3C9C7A3C" w:rsidR="00144743" w:rsidRDefault="00144743" w:rsidP="00E17527">
      <w:pPr>
        <w:shd w:val="clear" w:color="auto" w:fill="FFFFFF"/>
        <w:spacing w:after="0" w:line="240" w:lineRule="auto"/>
        <w:rPr>
          <w:ins w:id="52" w:author="Wagner, Michael" w:date="2018-03-16T15:20:00Z"/>
          <w:rFonts w:ascii="Droid Serif" w:eastAsia="Times New Roman" w:hAnsi="Droid Serif" w:cs="Times New Roman"/>
          <w:color w:val="333333"/>
          <w:sz w:val="24"/>
          <w:szCs w:val="24"/>
        </w:rPr>
      </w:pPr>
    </w:p>
    <w:p w14:paraId="5A0A1208" w14:textId="5FAF5902" w:rsidR="00144743" w:rsidRPr="00E17527" w:rsidRDefault="00144743" w:rsidP="00E17527">
      <w:pPr>
        <w:shd w:val="clear" w:color="auto" w:fill="FFFFFF"/>
        <w:spacing w:after="0" w:line="240" w:lineRule="auto"/>
        <w:rPr>
          <w:rFonts w:ascii="Droid Serif" w:eastAsia="Times New Roman" w:hAnsi="Droid Serif" w:cs="Times New Roman"/>
          <w:color w:val="333333"/>
          <w:sz w:val="24"/>
          <w:szCs w:val="24"/>
        </w:rPr>
      </w:pPr>
      <w:ins w:id="53" w:author="Wagner, Michael" w:date="2018-03-16T15:20:00Z">
        <w:r>
          <w:rPr>
            <w:rFonts w:ascii="Droid Serif" w:eastAsia="Times New Roman" w:hAnsi="Droid Serif" w:cs="Times New Roman"/>
            <w:color w:val="333333"/>
            <w:sz w:val="24"/>
            <w:szCs w:val="24"/>
          </w:rPr>
          <w:t xml:space="preserve">The Trimble SketchUp plugin is no longer supported by SolTrace, but </w:t>
        </w:r>
      </w:ins>
      <w:ins w:id="54" w:author="Wagner, Michael" w:date="2018-03-16T15:21:00Z">
        <w:r>
          <w:rPr>
            <w:rFonts w:ascii="Droid Serif" w:eastAsia="Times New Roman" w:hAnsi="Droid Serif" w:cs="Times New Roman"/>
            <w:color w:val="333333"/>
            <w:sz w:val="24"/>
            <w:szCs w:val="24"/>
          </w:rPr>
          <w:t>the following instructions are available for users of the older 2012.7.9 version. Please note that the following information is provided “as is,” and it has not been tested for accuracy with more recent versions of SketchUp</w:t>
        </w:r>
      </w:ins>
      <w:ins w:id="55" w:author="Wagner, Michael" w:date="2018-03-16T15:22:00Z">
        <w:r>
          <w:rPr>
            <w:rFonts w:ascii="Droid Serif" w:eastAsia="Times New Roman" w:hAnsi="Droid Serif" w:cs="Times New Roman"/>
            <w:color w:val="333333"/>
            <w:sz w:val="24"/>
            <w:szCs w:val="24"/>
          </w:rPr>
          <w:t>.</w:t>
        </w:r>
      </w:ins>
    </w:p>
    <w:p w14:paraId="5A52D244" w14:textId="77777777" w:rsidR="00E17527" w:rsidRPr="00E17527" w:rsidRDefault="00E17527" w:rsidP="00E17527">
      <w:pPr>
        <w:shd w:val="clear" w:color="auto" w:fill="FFFFFF"/>
        <w:spacing w:before="300" w:after="150" w:line="240" w:lineRule="auto"/>
        <w:outlineLvl w:val="2"/>
        <w:rPr>
          <w:rFonts w:ascii="Roboto" w:eastAsia="Times New Roman" w:hAnsi="Roboto" w:cs="Times New Roman"/>
          <w:color w:val="333333"/>
          <w:sz w:val="36"/>
          <w:szCs w:val="36"/>
        </w:rPr>
      </w:pPr>
      <w:r w:rsidRPr="00E17527">
        <w:rPr>
          <w:rFonts w:ascii="Roboto" w:eastAsia="Times New Roman" w:hAnsi="Roboto" w:cs="Times New Roman"/>
          <w:color w:val="333333"/>
          <w:sz w:val="36"/>
          <w:szCs w:val="36"/>
        </w:rPr>
        <w:t>SolTrace Plug-In for Windows</w:t>
      </w:r>
    </w:p>
    <w:p w14:paraId="365971EA" w14:textId="77777777" w:rsidR="00E17527" w:rsidRPr="00E17527" w:rsidRDefault="00E17527" w:rsidP="00E17527">
      <w:pPr>
        <w:shd w:val="clear" w:color="auto" w:fill="FFFFFF"/>
        <w:spacing w:before="300" w:after="60" w:line="240" w:lineRule="auto"/>
        <w:outlineLvl w:val="3"/>
        <w:rPr>
          <w:rFonts w:ascii="Roboto" w:eastAsia="Times New Roman" w:hAnsi="Roboto" w:cs="Times New Roman"/>
          <w:color w:val="0079C2"/>
          <w:sz w:val="31"/>
          <w:szCs w:val="31"/>
        </w:rPr>
      </w:pPr>
      <w:r w:rsidRPr="00E17527">
        <w:rPr>
          <w:rFonts w:ascii="Roboto" w:eastAsia="Times New Roman" w:hAnsi="Roboto" w:cs="Times New Roman"/>
          <w:color w:val="0079C2"/>
          <w:sz w:val="31"/>
          <w:szCs w:val="31"/>
        </w:rPr>
        <w:t>Windows Software Requirements</w:t>
      </w:r>
    </w:p>
    <w:p w14:paraId="2073F779" w14:textId="77777777" w:rsidR="00E17527" w:rsidRPr="00E17527" w:rsidRDefault="00E17527" w:rsidP="00E17527">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Windows XP/2000/Vista/System 7</w:t>
      </w:r>
    </w:p>
    <w:p w14:paraId="1BE9B227" w14:textId="77777777" w:rsidR="00E17527" w:rsidRPr="00E17527" w:rsidRDefault="00E17527" w:rsidP="00E17527">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Trimble SketchUp 7.0 or later (Free or Pro)</w:t>
      </w:r>
    </w:p>
    <w:p w14:paraId="6F6449CC" w14:textId="77777777" w:rsidR="00E17527" w:rsidRPr="00E17527" w:rsidRDefault="00E17527" w:rsidP="00E17527">
      <w:p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lastRenderedPageBreak/>
        <w:t>The SolTrace plug-in is compatible with both the Free and the Pro versions of Trimble SketchUp.</w:t>
      </w:r>
    </w:p>
    <w:p w14:paraId="757009D2" w14:textId="77777777" w:rsidR="00E17527" w:rsidRPr="00E17527" w:rsidRDefault="00E17527" w:rsidP="00E17527">
      <w:p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 xml:space="preserve">The SolTrace main application must be installed separately </w:t>
      </w:r>
      <w:proofErr w:type="gramStart"/>
      <w:r w:rsidRPr="00E17527">
        <w:rPr>
          <w:rFonts w:ascii="Droid Serif" w:eastAsia="Times New Roman" w:hAnsi="Droid Serif" w:cs="Times New Roman"/>
          <w:color w:val="333333"/>
          <w:sz w:val="24"/>
          <w:szCs w:val="24"/>
        </w:rPr>
        <w:t>in order to</w:t>
      </w:r>
      <w:proofErr w:type="gramEnd"/>
      <w:r w:rsidRPr="00E17527">
        <w:rPr>
          <w:rFonts w:ascii="Droid Serif" w:eastAsia="Times New Roman" w:hAnsi="Droid Serif" w:cs="Times New Roman"/>
          <w:color w:val="333333"/>
          <w:sz w:val="24"/>
          <w:szCs w:val="24"/>
        </w:rPr>
        <w:t xml:space="preserve"> perform ray tracing or any other analysis. It can be installed before or after the plug-in.</w:t>
      </w:r>
    </w:p>
    <w:p w14:paraId="6635C116" w14:textId="77777777" w:rsidR="00E17527" w:rsidRPr="00E17527" w:rsidRDefault="00E17527" w:rsidP="00E17527">
      <w:pPr>
        <w:shd w:val="clear" w:color="auto" w:fill="FFFFFF"/>
        <w:spacing w:before="300" w:after="60" w:line="240" w:lineRule="auto"/>
        <w:outlineLvl w:val="3"/>
        <w:rPr>
          <w:rFonts w:ascii="Roboto" w:eastAsia="Times New Roman" w:hAnsi="Roboto" w:cs="Times New Roman"/>
          <w:color w:val="0079C2"/>
          <w:sz w:val="31"/>
          <w:szCs w:val="31"/>
        </w:rPr>
      </w:pPr>
      <w:r w:rsidRPr="00E17527">
        <w:rPr>
          <w:rFonts w:ascii="Roboto" w:eastAsia="Times New Roman" w:hAnsi="Roboto" w:cs="Times New Roman"/>
          <w:color w:val="0079C2"/>
          <w:sz w:val="31"/>
          <w:szCs w:val="31"/>
        </w:rPr>
        <w:t>Windows Installation Instructions</w:t>
      </w:r>
    </w:p>
    <w:p w14:paraId="373D5650" w14:textId="77777777" w:rsidR="00E17527" w:rsidRPr="00E17527" w:rsidRDefault="00E17527" w:rsidP="00E17527">
      <w:pPr>
        <w:numPr>
          <w:ilvl w:val="0"/>
          <w:numId w:val="2"/>
        </w:num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Make sure that Trimble SketchUp 7.0 or later is installed on your computer. Go to this link if SketchUp is not already installed: </w:t>
      </w:r>
      <w:hyperlink r:id="rId6" w:tgtFrame="_new" w:history="1">
        <w:r w:rsidRPr="00E17527">
          <w:rPr>
            <w:rFonts w:ascii="Droid Serif" w:eastAsia="Times New Roman" w:hAnsi="Droid Serif" w:cs="Times New Roman"/>
            <w:color w:val="A467C2"/>
            <w:sz w:val="24"/>
            <w:szCs w:val="24"/>
            <w:u w:val="single"/>
          </w:rPr>
          <w:t>http://sketchup.google.com/intl/en/download/gsu.html</w:t>
        </w:r>
      </w:hyperlink>
    </w:p>
    <w:p w14:paraId="4725156D" w14:textId="77777777" w:rsidR="00E17527" w:rsidRPr="00E17527" w:rsidRDefault="00E17527" w:rsidP="00E17527">
      <w:pPr>
        <w:shd w:val="clear" w:color="auto" w:fill="FFFFFF"/>
        <w:spacing w:after="150" w:line="240" w:lineRule="auto"/>
        <w:ind w:left="720"/>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This link will allow you to download the current Windows version.</w:t>
      </w:r>
    </w:p>
    <w:p w14:paraId="74B3D2AE" w14:textId="77777777" w:rsidR="00E17527" w:rsidRPr="00E17527" w:rsidRDefault="00E17527" w:rsidP="00E17527">
      <w:pPr>
        <w:numPr>
          <w:ilvl w:val="0"/>
          <w:numId w:val="2"/>
        </w:numPr>
        <w:shd w:val="clear" w:color="auto" w:fill="FFFFFF"/>
        <w:spacing w:after="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Download the </w:t>
      </w:r>
      <w:hyperlink r:id="rId7" w:history="1">
        <w:r w:rsidRPr="00E17527">
          <w:rPr>
            <w:rFonts w:ascii="Droid Serif" w:eastAsia="Times New Roman" w:hAnsi="Droid Serif" w:cs="Times New Roman"/>
            <w:color w:val="A467C2"/>
            <w:sz w:val="24"/>
            <w:szCs w:val="24"/>
            <w:u w:val="single"/>
          </w:rPr>
          <w:t>SolTrace plug-</w:t>
        </w:r>
        <w:proofErr w:type="spellStart"/>
        <w:r w:rsidRPr="00E17527">
          <w:rPr>
            <w:rFonts w:ascii="Droid Serif" w:eastAsia="Times New Roman" w:hAnsi="Droid Serif" w:cs="Times New Roman"/>
            <w:color w:val="A467C2"/>
            <w:sz w:val="24"/>
            <w:szCs w:val="24"/>
            <w:u w:val="single"/>
          </w:rPr>
          <w:t>in</w:t>
        </w:r>
        <w:r w:rsidRPr="00E17527">
          <w:rPr>
            <w:rFonts w:ascii="Droid Serif" w:eastAsia="Times New Roman" w:hAnsi="Droid Serif" w:cs="Times New Roman"/>
            <w:color w:val="A467C2"/>
            <w:sz w:val="24"/>
            <w:szCs w:val="24"/>
            <w:bdr w:val="none" w:sz="0" w:space="0" w:color="auto" w:frame="1"/>
          </w:rPr>
          <w:t>ZIP</w:t>
        </w:r>
        <w:proofErr w:type="spellEnd"/>
        <w:r w:rsidRPr="00E17527">
          <w:rPr>
            <w:rFonts w:ascii="Droid Serif" w:eastAsia="Times New Roman" w:hAnsi="Droid Serif" w:cs="Times New Roman"/>
            <w:color w:val="A467C2"/>
            <w:sz w:val="24"/>
            <w:szCs w:val="24"/>
            <w:bdr w:val="none" w:sz="0" w:space="0" w:color="auto" w:frame="1"/>
          </w:rPr>
          <w:t xml:space="preserve"> Archive</w:t>
        </w:r>
      </w:hyperlink>
      <w:r w:rsidRPr="00E17527">
        <w:rPr>
          <w:rFonts w:ascii="Droid Serif" w:eastAsia="Times New Roman" w:hAnsi="Droid Serif" w:cs="Times New Roman"/>
          <w:color w:val="333333"/>
          <w:sz w:val="24"/>
          <w:szCs w:val="24"/>
        </w:rPr>
        <w:t>.</w:t>
      </w:r>
    </w:p>
    <w:p w14:paraId="31A6667B" w14:textId="77777777" w:rsidR="00E17527" w:rsidRPr="00E17527" w:rsidRDefault="00E17527" w:rsidP="00E17527">
      <w:pPr>
        <w:numPr>
          <w:ilvl w:val="0"/>
          <w:numId w:val="2"/>
        </w:num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Make sure that you are logged in to your computer as an admin user.</w:t>
      </w:r>
    </w:p>
    <w:p w14:paraId="57B64D88" w14:textId="77777777" w:rsidR="00E17527" w:rsidRPr="00E17527" w:rsidRDefault="00E17527" w:rsidP="00E17527">
      <w:pPr>
        <w:numPr>
          <w:ilvl w:val="0"/>
          <w:numId w:val="2"/>
        </w:num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Install the SolTrace plug-in by double-clicking the installer file.</w:t>
      </w:r>
    </w:p>
    <w:p w14:paraId="07C933E0" w14:textId="77777777" w:rsidR="00E17527" w:rsidRPr="00E17527" w:rsidRDefault="00E17527" w:rsidP="00E17527">
      <w:p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i/>
          <w:iCs/>
          <w:color w:val="333333"/>
          <w:sz w:val="24"/>
          <w:szCs w:val="24"/>
        </w:rPr>
        <w:t>Note: The default installation location is for Trimble SketchUp 8. If you want to use the plug-in with Trimble SketchUp 7, do the following:</w:t>
      </w:r>
    </w:p>
    <w:p w14:paraId="4CD7C734" w14:textId="77777777" w:rsidR="00E17527" w:rsidRPr="00E17527" w:rsidRDefault="00E17527" w:rsidP="00E17527">
      <w:pPr>
        <w:shd w:val="clear" w:color="auto" w:fill="FFFFFF"/>
        <w:spacing w:line="240" w:lineRule="auto"/>
        <w:rPr>
          <w:rFonts w:ascii="Droid Serif" w:eastAsia="Times New Roman" w:hAnsi="Droid Serif" w:cs="Times New Roman"/>
          <w:color w:val="333333"/>
          <w:sz w:val="26"/>
          <w:szCs w:val="26"/>
        </w:rPr>
      </w:pPr>
      <w:r w:rsidRPr="00E17527">
        <w:rPr>
          <w:rFonts w:ascii="Droid Serif" w:eastAsia="Times New Roman" w:hAnsi="Droid Serif" w:cs="Times New Roman"/>
          <w:color w:val="333333"/>
          <w:sz w:val="26"/>
          <w:szCs w:val="26"/>
        </w:rPr>
        <w:t>Change the destination location in the installer wizard to 'C:\Program Files\Google\Google SketchUp 7\Plugins' instead of 'C:\Program Files\Google\Google SketchUp 8\Plugins'.</w:t>
      </w:r>
    </w:p>
    <w:p w14:paraId="0D0203E4" w14:textId="77777777" w:rsidR="00E17527" w:rsidRPr="00E17527" w:rsidRDefault="00E17527" w:rsidP="00E17527">
      <w:pPr>
        <w:shd w:val="clear" w:color="auto" w:fill="FFFFFF"/>
        <w:spacing w:before="300" w:after="150" w:line="240" w:lineRule="auto"/>
        <w:outlineLvl w:val="2"/>
        <w:rPr>
          <w:rFonts w:ascii="Roboto" w:eastAsia="Times New Roman" w:hAnsi="Roboto" w:cs="Times New Roman"/>
          <w:color w:val="333333"/>
          <w:sz w:val="36"/>
          <w:szCs w:val="36"/>
        </w:rPr>
      </w:pPr>
      <w:r w:rsidRPr="00E17527">
        <w:rPr>
          <w:rFonts w:ascii="Roboto" w:eastAsia="Times New Roman" w:hAnsi="Roboto" w:cs="Times New Roman"/>
          <w:color w:val="333333"/>
          <w:sz w:val="36"/>
          <w:szCs w:val="36"/>
        </w:rPr>
        <w:t>SolTrace Plug-In for Mac</w:t>
      </w:r>
    </w:p>
    <w:p w14:paraId="215BE7D2" w14:textId="77777777" w:rsidR="00E17527" w:rsidRPr="00E17527" w:rsidRDefault="00E17527" w:rsidP="00E17527">
      <w:pPr>
        <w:shd w:val="clear" w:color="auto" w:fill="FFFFFF"/>
        <w:spacing w:before="300" w:after="60" w:line="240" w:lineRule="auto"/>
        <w:outlineLvl w:val="3"/>
        <w:rPr>
          <w:rFonts w:ascii="Roboto" w:eastAsia="Times New Roman" w:hAnsi="Roboto" w:cs="Times New Roman"/>
          <w:color w:val="0079C2"/>
          <w:sz w:val="31"/>
          <w:szCs w:val="31"/>
        </w:rPr>
      </w:pPr>
      <w:r w:rsidRPr="00E17527">
        <w:rPr>
          <w:rFonts w:ascii="Roboto" w:eastAsia="Times New Roman" w:hAnsi="Roboto" w:cs="Times New Roman"/>
          <w:color w:val="0079C2"/>
          <w:sz w:val="31"/>
          <w:szCs w:val="31"/>
        </w:rPr>
        <w:t>Mac Software Requirements</w:t>
      </w:r>
    </w:p>
    <w:p w14:paraId="5DD91A49" w14:textId="77777777" w:rsidR="00E17527" w:rsidRPr="00E17527" w:rsidRDefault="00E17527" w:rsidP="00E17527">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Mac OS X 10.4+</w:t>
      </w:r>
    </w:p>
    <w:p w14:paraId="6CD248CB" w14:textId="77777777" w:rsidR="00E17527" w:rsidRPr="00E17527" w:rsidRDefault="00E17527" w:rsidP="00E17527">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Trimble SketchUp 7.0 or later (Free or Pro)</w:t>
      </w:r>
    </w:p>
    <w:p w14:paraId="5A3F91A0" w14:textId="77777777" w:rsidR="00E17527" w:rsidRPr="00E17527" w:rsidRDefault="00E17527" w:rsidP="00E17527">
      <w:p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The SolTrace plug-in is compatible with both the Free and the Pro versions of Trimble SketchUp.</w:t>
      </w:r>
    </w:p>
    <w:p w14:paraId="53C286F5" w14:textId="77777777" w:rsidR="00E17527" w:rsidRPr="00E17527" w:rsidRDefault="00E17527" w:rsidP="00E17527">
      <w:p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 xml:space="preserve">The SolTrace main application must be installed separately </w:t>
      </w:r>
      <w:proofErr w:type="gramStart"/>
      <w:r w:rsidRPr="00E17527">
        <w:rPr>
          <w:rFonts w:ascii="Droid Serif" w:eastAsia="Times New Roman" w:hAnsi="Droid Serif" w:cs="Times New Roman"/>
          <w:color w:val="333333"/>
          <w:sz w:val="24"/>
          <w:szCs w:val="24"/>
        </w:rPr>
        <w:t>in order to</w:t>
      </w:r>
      <w:proofErr w:type="gramEnd"/>
      <w:r w:rsidRPr="00E17527">
        <w:rPr>
          <w:rFonts w:ascii="Droid Serif" w:eastAsia="Times New Roman" w:hAnsi="Droid Serif" w:cs="Times New Roman"/>
          <w:color w:val="333333"/>
          <w:sz w:val="24"/>
          <w:szCs w:val="24"/>
        </w:rPr>
        <w:t xml:space="preserve"> perform ray tracing or any other analysis. It can be installed before or after the plug-in.</w:t>
      </w:r>
    </w:p>
    <w:p w14:paraId="68C04B0E" w14:textId="77777777" w:rsidR="00E17527" w:rsidRPr="00E17527" w:rsidRDefault="00E17527" w:rsidP="00E17527">
      <w:pPr>
        <w:shd w:val="clear" w:color="auto" w:fill="FFFFFF"/>
        <w:spacing w:before="300" w:after="60" w:line="240" w:lineRule="auto"/>
        <w:outlineLvl w:val="3"/>
        <w:rPr>
          <w:rFonts w:ascii="Roboto" w:eastAsia="Times New Roman" w:hAnsi="Roboto" w:cs="Times New Roman"/>
          <w:color w:val="0079C2"/>
          <w:sz w:val="31"/>
          <w:szCs w:val="31"/>
        </w:rPr>
      </w:pPr>
      <w:r w:rsidRPr="00E17527">
        <w:rPr>
          <w:rFonts w:ascii="Roboto" w:eastAsia="Times New Roman" w:hAnsi="Roboto" w:cs="Times New Roman"/>
          <w:color w:val="0079C2"/>
          <w:sz w:val="31"/>
          <w:szCs w:val="31"/>
        </w:rPr>
        <w:t>Mac Installation Instructions</w:t>
      </w:r>
    </w:p>
    <w:p w14:paraId="340C4110" w14:textId="77777777" w:rsidR="00E17527" w:rsidRPr="00E17527" w:rsidRDefault="00E17527" w:rsidP="00E17527">
      <w:pPr>
        <w:numPr>
          <w:ilvl w:val="0"/>
          <w:numId w:val="4"/>
        </w:num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Make sure that Trimble SketchUp 7.0 or later is installed on your computer. Go to this link if SketchUp is not already installed: </w:t>
      </w:r>
      <w:hyperlink r:id="rId8" w:tgtFrame="_new" w:history="1">
        <w:r w:rsidRPr="00E17527">
          <w:rPr>
            <w:rFonts w:ascii="Droid Serif" w:eastAsia="Times New Roman" w:hAnsi="Droid Serif" w:cs="Times New Roman"/>
            <w:color w:val="A467C2"/>
            <w:sz w:val="24"/>
            <w:szCs w:val="24"/>
            <w:u w:val="single"/>
          </w:rPr>
          <w:t>http://sketchup.google.com/intl/en/download/gsu.html</w:t>
        </w:r>
      </w:hyperlink>
    </w:p>
    <w:p w14:paraId="5528C8A5" w14:textId="77777777" w:rsidR="00E17527" w:rsidRPr="00E17527" w:rsidRDefault="00E17527" w:rsidP="00E17527">
      <w:pPr>
        <w:shd w:val="clear" w:color="auto" w:fill="FFFFFF"/>
        <w:spacing w:after="150" w:line="240" w:lineRule="auto"/>
        <w:ind w:left="720"/>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This link will allow you to download the current Mac version.</w:t>
      </w:r>
    </w:p>
    <w:p w14:paraId="18A646DF" w14:textId="77777777" w:rsidR="00E17527" w:rsidRPr="00E17527" w:rsidRDefault="00E17527" w:rsidP="00E17527">
      <w:pPr>
        <w:numPr>
          <w:ilvl w:val="0"/>
          <w:numId w:val="4"/>
        </w:numPr>
        <w:shd w:val="clear" w:color="auto" w:fill="FFFFFF"/>
        <w:spacing w:after="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Download the </w:t>
      </w:r>
      <w:hyperlink r:id="rId9" w:history="1">
        <w:r w:rsidRPr="00E17527">
          <w:rPr>
            <w:rFonts w:ascii="Droid Serif" w:eastAsia="Times New Roman" w:hAnsi="Droid Serif" w:cs="Times New Roman"/>
            <w:color w:val="A467C2"/>
            <w:sz w:val="24"/>
            <w:szCs w:val="24"/>
            <w:u w:val="single"/>
          </w:rPr>
          <w:t>SolTrace plug-</w:t>
        </w:r>
        <w:proofErr w:type="spellStart"/>
        <w:r w:rsidRPr="00E17527">
          <w:rPr>
            <w:rFonts w:ascii="Droid Serif" w:eastAsia="Times New Roman" w:hAnsi="Droid Serif" w:cs="Times New Roman"/>
            <w:color w:val="A467C2"/>
            <w:sz w:val="24"/>
            <w:szCs w:val="24"/>
            <w:u w:val="single"/>
          </w:rPr>
          <w:t>in</w:t>
        </w:r>
        <w:r w:rsidRPr="00E17527">
          <w:rPr>
            <w:rFonts w:ascii="Droid Serif" w:eastAsia="Times New Roman" w:hAnsi="Droid Serif" w:cs="Times New Roman"/>
            <w:color w:val="A467C2"/>
            <w:sz w:val="24"/>
            <w:szCs w:val="24"/>
            <w:bdr w:val="none" w:sz="0" w:space="0" w:color="auto" w:frame="1"/>
          </w:rPr>
          <w:t>ZIP</w:t>
        </w:r>
        <w:proofErr w:type="spellEnd"/>
        <w:r w:rsidRPr="00E17527">
          <w:rPr>
            <w:rFonts w:ascii="Droid Serif" w:eastAsia="Times New Roman" w:hAnsi="Droid Serif" w:cs="Times New Roman"/>
            <w:color w:val="A467C2"/>
            <w:sz w:val="24"/>
            <w:szCs w:val="24"/>
            <w:bdr w:val="none" w:sz="0" w:space="0" w:color="auto" w:frame="1"/>
          </w:rPr>
          <w:t xml:space="preserve"> Archive</w:t>
        </w:r>
      </w:hyperlink>
      <w:r w:rsidRPr="00E17527">
        <w:rPr>
          <w:rFonts w:ascii="Droid Serif" w:eastAsia="Times New Roman" w:hAnsi="Droid Serif" w:cs="Times New Roman"/>
          <w:color w:val="333333"/>
          <w:sz w:val="24"/>
          <w:szCs w:val="24"/>
        </w:rPr>
        <w:t>.</w:t>
      </w:r>
    </w:p>
    <w:p w14:paraId="3DF9A630" w14:textId="77777777" w:rsidR="00E17527" w:rsidRPr="00E17527" w:rsidRDefault="00E17527" w:rsidP="00E17527">
      <w:pPr>
        <w:numPr>
          <w:ilvl w:val="0"/>
          <w:numId w:val="4"/>
        </w:num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t>Make sure that you are logged in to your computer as an admin user.</w:t>
      </w:r>
    </w:p>
    <w:p w14:paraId="2D695CBA" w14:textId="77777777" w:rsidR="00E17527" w:rsidRPr="00E17527" w:rsidRDefault="00E17527" w:rsidP="00E17527">
      <w:pPr>
        <w:numPr>
          <w:ilvl w:val="0"/>
          <w:numId w:val="4"/>
        </w:num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color w:val="333333"/>
          <w:sz w:val="24"/>
          <w:szCs w:val="24"/>
        </w:rPr>
        <w:lastRenderedPageBreak/>
        <w:t>Install the SolTrace plug-in by double-clicking the installer file.</w:t>
      </w:r>
    </w:p>
    <w:p w14:paraId="3E170484" w14:textId="77777777" w:rsidR="00E17527" w:rsidRPr="00E17527" w:rsidRDefault="00E17527" w:rsidP="00E17527">
      <w:pPr>
        <w:shd w:val="clear" w:color="auto" w:fill="FFFFFF"/>
        <w:spacing w:after="150" w:line="240" w:lineRule="auto"/>
        <w:rPr>
          <w:rFonts w:ascii="Droid Serif" w:eastAsia="Times New Roman" w:hAnsi="Droid Serif" w:cs="Times New Roman"/>
          <w:color w:val="333333"/>
          <w:sz w:val="24"/>
          <w:szCs w:val="24"/>
        </w:rPr>
      </w:pPr>
      <w:r w:rsidRPr="00E17527">
        <w:rPr>
          <w:rFonts w:ascii="Droid Serif" w:eastAsia="Times New Roman" w:hAnsi="Droid Serif" w:cs="Times New Roman"/>
          <w:i/>
          <w:iCs/>
          <w:color w:val="333333"/>
          <w:sz w:val="24"/>
          <w:szCs w:val="24"/>
        </w:rPr>
        <w:t>Note: The default installation location is for Trimble SketchUp 8. If you want to use the plug-in with Trimble SketchUp 7, do the following:</w:t>
      </w:r>
    </w:p>
    <w:p w14:paraId="14151798" w14:textId="77777777" w:rsidR="00E17527" w:rsidRPr="00E17527" w:rsidRDefault="00E17527" w:rsidP="00E17527">
      <w:pPr>
        <w:shd w:val="clear" w:color="auto" w:fill="FFFFFF"/>
        <w:spacing w:line="240" w:lineRule="auto"/>
        <w:rPr>
          <w:rFonts w:ascii="Droid Serif" w:eastAsia="Times New Roman" w:hAnsi="Droid Serif" w:cs="Times New Roman"/>
          <w:color w:val="333333"/>
          <w:sz w:val="26"/>
          <w:szCs w:val="26"/>
        </w:rPr>
      </w:pPr>
      <w:r w:rsidRPr="00E17527">
        <w:rPr>
          <w:rFonts w:ascii="Droid Serif" w:eastAsia="Times New Roman" w:hAnsi="Droid Serif" w:cs="Times New Roman"/>
          <w:color w:val="333333"/>
          <w:sz w:val="26"/>
          <w:szCs w:val="26"/>
        </w:rPr>
        <w:t xml:space="preserve">Move the </w:t>
      </w:r>
      <w:proofErr w:type="spellStart"/>
      <w:r w:rsidRPr="00E17527">
        <w:rPr>
          <w:rFonts w:ascii="Droid Serif" w:eastAsia="Times New Roman" w:hAnsi="Droid Serif" w:cs="Times New Roman"/>
          <w:color w:val="333333"/>
          <w:sz w:val="26"/>
          <w:szCs w:val="26"/>
        </w:rPr>
        <w:t>SolTrace.rb</w:t>
      </w:r>
      <w:proofErr w:type="spellEnd"/>
      <w:r w:rsidRPr="00E17527">
        <w:rPr>
          <w:rFonts w:ascii="Droid Serif" w:eastAsia="Times New Roman" w:hAnsi="Droid Serif" w:cs="Times New Roman"/>
          <w:color w:val="333333"/>
          <w:sz w:val="26"/>
          <w:szCs w:val="26"/>
        </w:rPr>
        <w:t xml:space="preserve"> file and SolTrace directory in '/Library/Application Support/Google SketchUp 8/SketchUp/plugins/' to '/Library/Application Support/Google SketchUp 7/SketchUp/plugins/'.</w:t>
      </w:r>
      <w:commentRangeEnd w:id="50"/>
      <w:r w:rsidR="00144743">
        <w:rPr>
          <w:rStyle w:val="CommentReference"/>
        </w:rPr>
        <w:commentReference w:id="50"/>
      </w:r>
    </w:p>
    <w:p w14:paraId="7D46C3E6" w14:textId="77777777" w:rsidR="00EB09E8" w:rsidRDefault="00EB09E8"/>
    <w:sectPr w:rsidR="00EB09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Wagner, Michael" w:date="2018-03-16T15:22:00Z" w:initials="WM">
    <w:p w14:paraId="0C57FCE7" w14:textId="078AE30B" w:rsidR="00144743" w:rsidRDefault="00144743">
      <w:pPr>
        <w:pStyle w:val="CommentText"/>
      </w:pPr>
      <w:r>
        <w:rPr>
          <w:rStyle w:val="CommentReference"/>
        </w:rPr>
        <w:annotationRef/>
      </w:r>
      <w:r>
        <w:rPr>
          <w:rStyle w:val="CommentReference"/>
        </w:rPr>
        <w:t>This</w:t>
      </w:r>
      <w:r>
        <w:t xml:space="preserve"> material should be moved to a new page at </w:t>
      </w:r>
      <w:r w:rsidRPr="00144743">
        <w:t>https://www.nrel.gov/csp/soltrace-plugin-archive.html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7FC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7FCE7" w16cid:durableId="1E565F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Roboto">
    <w:altName w:val="Arial"/>
    <w:panose1 w:val="00000000000000000000"/>
    <w:charset w:val="00"/>
    <w:family w:val="roman"/>
    <w:notTrueType/>
    <w:pitch w:val="default"/>
  </w:font>
  <w:font w:name="Droid Serif">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122"/>
    <w:multiLevelType w:val="multilevel"/>
    <w:tmpl w:val="C4E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A711D"/>
    <w:multiLevelType w:val="multilevel"/>
    <w:tmpl w:val="4D0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3BCD"/>
    <w:multiLevelType w:val="multilevel"/>
    <w:tmpl w:val="B9AE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92A8D"/>
    <w:multiLevelType w:val="multilevel"/>
    <w:tmpl w:val="179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gner, Michael">
    <w15:presenceInfo w15:providerId="AD" w15:userId="S-1-5-21-2090949127-153249958-1489575960-28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27"/>
    <w:rsid w:val="00144743"/>
    <w:rsid w:val="00487164"/>
    <w:rsid w:val="00521C60"/>
    <w:rsid w:val="00887C00"/>
    <w:rsid w:val="00E17527"/>
    <w:rsid w:val="00EB09E8"/>
    <w:rsid w:val="00F6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7FA8"/>
  <w15:chartTrackingRefBased/>
  <w15:docId w15:val="{98219B3A-3C0B-4256-8A34-8C3A482F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75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7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5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75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5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52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17527"/>
    <w:rPr>
      <w:color w:val="0000FF"/>
      <w:u w:val="single"/>
    </w:rPr>
  </w:style>
  <w:style w:type="character" w:customStyle="1" w:styleId="sr-only">
    <w:name w:val="sr-only"/>
    <w:basedOn w:val="DefaultParagraphFont"/>
    <w:rsid w:val="00E17527"/>
  </w:style>
  <w:style w:type="paragraph" w:styleId="NormalWeb">
    <w:name w:val="Normal (Web)"/>
    <w:basedOn w:val="Normal"/>
    <w:uiPriority w:val="99"/>
    <w:semiHidden/>
    <w:unhideWhenUsed/>
    <w:rsid w:val="00E175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7527"/>
    <w:rPr>
      <w:i/>
      <w:iCs/>
    </w:rPr>
  </w:style>
  <w:style w:type="paragraph" w:styleId="BalloonText">
    <w:name w:val="Balloon Text"/>
    <w:basedOn w:val="Normal"/>
    <w:link w:val="BalloonTextChar"/>
    <w:uiPriority w:val="99"/>
    <w:semiHidden/>
    <w:unhideWhenUsed/>
    <w:rsid w:val="00144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743"/>
    <w:rPr>
      <w:rFonts w:ascii="Segoe UI" w:hAnsi="Segoe UI" w:cs="Segoe UI"/>
      <w:sz w:val="18"/>
      <w:szCs w:val="18"/>
    </w:rPr>
  </w:style>
  <w:style w:type="character" w:styleId="UnresolvedMention">
    <w:name w:val="Unresolved Mention"/>
    <w:basedOn w:val="DefaultParagraphFont"/>
    <w:uiPriority w:val="99"/>
    <w:semiHidden/>
    <w:unhideWhenUsed/>
    <w:rsid w:val="00144743"/>
    <w:rPr>
      <w:color w:val="808080"/>
      <w:shd w:val="clear" w:color="auto" w:fill="E6E6E6"/>
    </w:rPr>
  </w:style>
  <w:style w:type="character" w:styleId="CommentReference">
    <w:name w:val="annotation reference"/>
    <w:basedOn w:val="DefaultParagraphFont"/>
    <w:uiPriority w:val="99"/>
    <w:semiHidden/>
    <w:unhideWhenUsed/>
    <w:rsid w:val="00144743"/>
    <w:rPr>
      <w:sz w:val="16"/>
      <w:szCs w:val="16"/>
    </w:rPr>
  </w:style>
  <w:style w:type="paragraph" w:styleId="CommentText">
    <w:name w:val="annotation text"/>
    <w:basedOn w:val="Normal"/>
    <w:link w:val="CommentTextChar"/>
    <w:uiPriority w:val="99"/>
    <w:semiHidden/>
    <w:unhideWhenUsed/>
    <w:rsid w:val="00144743"/>
    <w:pPr>
      <w:spacing w:line="240" w:lineRule="auto"/>
    </w:pPr>
    <w:rPr>
      <w:sz w:val="20"/>
      <w:szCs w:val="20"/>
    </w:rPr>
  </w:style>
  <w:style w:type="character" w:customStyle="1" w:styleId="CommentTextChar">
    <w:name w:val="Comment Text Char"/>
    <w:basedOn w:val="DefaultParagraphFont"/>
    <w:link w:val="CommentText"/>
    <w:uiPriority w:val="99"/>
    <w:semiHidden/>
    <w:rsid w:val="00144743"/>
    <w:rPr>
      <w:sz w:val="20"/>
      <w:szCs w:val="20"/>
    </w:rPr>
  </w:style>
  <w:style w:type="paragraph" w:styleId="CommentSubject">
    <w:name w:val="annotation subject"/>
    <w:basedOn w:val="CommentText"/>
    <w:next w:val="CommentText"/>
    <w:link w:val="CommentSubjectChar"/>
    <w:uiPriority w:val="99"/>
    <w:semiHidden/>
    <w:unhideWhenUsed/>
    <w:rsid w:val="00144743"/>
    <w:rPr>
      <w:b/>
      <w:bCs/>
    </w:rPr>
  </w:style>
  <w:style w:type="character" w:customStyle="1" w:styleId="CommentSubjectChar">
    <w:name w:val="Comment Subject Char"/>
    <w:basedOn w:val="CommentTextChar"/>
    <w:link w:val="CommentSubject"/>
    <w:uiPriority w:val="99"/>
    <w:semiHidden/>
    <w:rsid w:val="001447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313206">
      <w:bodyDiv w:val="1"/>
      <w:marLeft w:val="0"/>
      <w:marRight w:val="0"/>
      <w:marTop w:val="0"/>
      <w:marBottom w:val="0"/>
      <w:divBdr>
        <w:top w:val="none" w:sz="0" w:space="0" w:color="auto"/>
        <w:left w:val="none" w:sz="0" w:space="0" w:color="auto"/>
        <w:bottom w:val="none" w:sz="0" w:space="0" w:color="auto"/>
        <w:right w:val="none" w:sz="0" w:space="0" w:color="auto"/>
      </w:divBdr>
      <w:divsChild>
        <w:div w:id="1351178153">
          <w:marLeft w:val="0"/>
          <w:marRight w:val="0"/>
          <w:marTop w:val="480"/>
          <w:marBottom w:val="480"/>
          <w:divBdr>
            <w:top w:val="none" w:sz="0" w:space="0" w:color="auto"/>
            <w:left w:val="none" w:sz="0" w:space="0" w:color="auto"/>
            <w:bottom w:val="none" w:sz="0" w:space="0" w:color="auto"/>
            <w:right w:val="none" w:sz="0" w:space="0" w:color="auto"/>
          </w:divBdr>
        </w:div>
        <w:div w:id="216166699">
          <w:blockQuote w:val="1"/>
          <w:marLeft w:val="0"/>
          <w:marRight w:val="0"/>
          <w:marTop w:val="0"/>
          <w:marBottom w:val="300"/>
          <w:divBdr>
            <w:top w:val="none" w:sz="0" w:space="0" w:color="auto"/>
            <w:left w:val="single" w:sz="36" w:space="15" w:color="EEEEEE"/>
            <w:bottom w:val="none" w:sz="0" w:space="0" w:color="auto"/>
            <w:right w:val="none" w:sz="0" w:space="0" w:color="auto"/>
          </w:divBdr>
        </w:div>
        <w:div w:id="4855871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tchup.google.com/intl/en/download/gsu.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rel-dev.nrel.gov/csp/assets/download/soltrace-win32-plugin-0-6-0.zip" TargetMode="Externa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etchup.google.com/intl/en/download/gsu.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nrel-dev.nrel.gov/csp/assets/download/soltrace-macosx-plugin-0-6-0.zi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CFA9F-50E7-449A-AB67-7327CE463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Michael</dc:creator>
  <cp:keywords/>
  <dc:description/>
  <cp:lastModifiedBy>Wagner, Michael</cp:lastModifiedBy>
  <cp:revision>3</cp:revision>
  <dcterms:created xsi:type="dcterms:W3CDTF">2018-03-16T20:00:00Z</dcterms:created>
  <dcterms:modified xsi:type="dcterms:W3CDTF">2018-03-16T20:50:00Z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http://www.zotero.org/styles/elsevier-with-titles</vt:lpwstr>
  </property>
  <property fmtid="{D5CDD505-2E9C-101B-9397-08002B2CF9AE}" pid="15" name="Mendeley Recent Style Name 6_1">
    <vt:lpwstr>Elsevier (numeric, with titles)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