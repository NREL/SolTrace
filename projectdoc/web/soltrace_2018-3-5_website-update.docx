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58BAB4" w14:textId="746787D9" w:rsidR="00EB09E8" w:rsidRDefault="0053490F">
      <w:r>
        <w:t>[</w:t>
      </w:r>
      <w:r w:rsidRPr="0053490F">
        <w:t>https://www.nrel.gov/csp/soltrace.html</w:t>
      </w:r>
      <w:r>
        <w:t>]</w:t>
      </w:r>
    </w:p>
    <w:p w14:paraId="6AEF27B1" w14:textId="77777777" w:rsidR="0053490F" w:rsidRPr="0053490F" w:rsidRDefault="0053490F" w:rsidP="0053490F">
      <w:pPr>
        <w:shd w:val="clear" w:color="auto" w:fill="FFFFFF"/>
        <w:spacing w:after="150" w:line="240" w:lineRule="auto"/>
        <w:outlineLvl w:val="0"/>
        <w:rPr>
          <w:rFonts w:ascii="Roboto" w:eastAsia="Times New Roman" w:hAnsi="Roboto" w:cs="Times New Roman"/>
          <w:color w:val="333333"/>
          <w:kern w:val="36"/>
          <w:sz w:val="72"/>
          <w:szCs w:val="72"/>
        </w:rPr>
      </w:pPr>
      <w:r w:rsidRPr="0053490F">
        <w:rPr>
          <w:rFonts w:ascii="Roboto" w:eastAsia="Times New Roman" w:hAnsi="Roboto" w:cs="Times New Roman"/>
          <w:color w:val="333333"/>
          <w:kern w:val="36"/>
          <w:sz w:val="72"/>
          <w:szCs w:val="72"/>
        </w:rPr>
        <w:t>SolTrace</w:t>
      </w:r>
    </w:p>
    <w:p w14:paraId="49D9348D" w14:textId="587AE5D4" w:rsidR="0053490F" w:rsidRDefault="0053490F" w:rsidP="0053490F">
      <w:pPr>
        <w:shd w:val="clear" w:color="auto" w:fill="FFFFFF"/>
        <w:spacing w:after="300" w:line="240" w:lineRule="auto"/>
        <w:rPr>
          <w:ins w:id="0" w:author="Wagner, Michael" w:date="2018-03-05T15:27:00Z"/>
          <w:rFonts w:ascii="Roboto" w:eastAsia="Times New Roman" w:hAnsi="Roboto" w:cs="Times New Roman"/>
          <w:color w:val="333333"/>
          <w:sz w:val="32"/>
          <w:szCs w:val="32"/>
        </w:rPr>
      </w:pPr>
      <w:r w:rsidRPr="0053490F">
        <w:rPr>
          <w:rFonts w:ascii="Roboto" w:eastAsia="Times New Roman" w:hAnsi="Roboto" w:cs="Times New Roman"/>
          <w:color w:val="333333"/>
          <w:sz w:val="32"/>
          <w:szCs w:val="32"/>
        </w:rPr>
        <w:t>SolTrace is a software tool developed at the National Renewable Energy Laboratory (NREL) to model concentrating solar power (CSP) systems and analyze their optical performance. Although ideally suited for solar applications, the code can also be used to model and characterize many general optical systems. The creation of the code evolved out of a need to model more complex solar optical systems than could be modeled with existing tools.</w:t>
      </w:r>
      <w:ins w:id="1" w:author="Wagner, Michael" w:date="2018-03-05T15:29:00Z">
        <w:r>
          <w:rPr>
            <w:rFonts w:ascii="Roboto" w:eastAsia="Times New Roman" w:hAnsi="Roboto" w:cs="Times New Roman"/>
            <w:color w:val="333333"/>
            <w:sz w:val="32"/>
            <w:szCs w:val="32"/>
          </w:rPr>
          <w:t xml:space="preserve"> </w:t>
        </w:r>
      </w:ins>
      <w:ins w:id="2" w:author="Wagner, Michael" w:date="2018-03-05T15:27:00Z">
        <w:r w:rsidRPr="0053490F">
          <w:rPr>
            <w:rFonts w:ascii="Roboto" w:eastAsia="Times New Roman" w:hAnsi="Roboto" w:cs="Times New Roman"/>
            <w:color w:val="333333"/>
            <w:sz w:val="32"/>
            <w:szCs w:val="32"/>
          </w:rPr>
          <w:t>SolTrace can be installed either using the official NREL packaged distribution or from source code</w:t>
        </w:r>
        <w:r>
          <w:rPr>
            <w:rFonts w:ascii="Roboto" w:eastAsia="Times New Roman" w:hAnsi="Roboto" w:cs="Times New Roman"/>
            <w:color w:val="333333"/>
            <w:sz w:val="32"/>
            <w:szCs w:val="32"/>
          </w:rPr>
          <w:t xml:space="preserve"> at </w:t>
        </w:r>
        <w:r w:rsidRPr="0053490F">
          <w:rPr>
            <w:rFonts w:ascii="Roboto" w:eastAsia="Times New Roman" w:hAnsi="Roboto" w:cs="Times New Roman"/>
            <w:color w:val="333333"/>
            <w:sz w:val="32"/>
            <w:szCs w:val="32"/>
          </w:rPr>
          <w:t xml:space="preserve">the </w:t>
        </w:r>
      </w:ins>
      <w:ins w:id="3" w:author="Wagner, Michael" w:date="2018-03-05T16:18:00Z">
        <w:r w:rsidR="009E532D">
          <w:rPr>
            <w:rFonts w:ascii="Roboto" w:eastAsia="Times New Roman" w:hAnsi="Roboto" w:cs="Times New Roman"/>
            <w:color w:val="333333"/>
            <w:sz w:val="32"/>
            <w:szCs w:val="32"/>
          </w:rPr>
          <w:fldChar w:fldCharType="begin"/>
        </w:r>
        <w:r w:rsidR="009E532D">
          <w:rPr>
            <w:rFonts w:ascii="Roboto" w:eastAsia="Times New Roman" w:hAnsi="Roboto" w:cs="Times New Roman"/>
            <w:color w:val="333333"/>
            <w:sz w:val="32"/>
            <w:szCs w:val="32"/>
          </w:rPr>
          <w:instrText xml:space="preserve"> HYPERLINK "https://github.com/NREL/SolTrace" </w:instrText>
        </w:r>
        <w:r w:rsidR="009E532D">
          <w:rPr>
            <w:rFonts w:ascii="Roboto" w:eastAsia="Times New Roman" w:hAnsi="Roboto" w:cs="Times New Roman"/>
            <w:color w:val="333333"/>
            <w:sz w:val="32"/>
            <w:szCs w:val="32"/>
          </w:rPr>
          <w:fldChar w:fldCharType="separate"/>
        </w:r>
        <w:r w:rsidRPr="009E532D">
          <w:rPr>
            <w:rStyle w:val="Hyperlink"/>
            <w:rFonts w:ascii="Roboto" w:eastAsia="Times New Roman" w:hAnsi="Roboto" w:cs="Times New Roman"/>
            <w:sz w:val="32"/>
            <w:szCs w:val="32"/>
          </w:rPr>
          <w:t>SolTrace open source project website</w:t>
        </w:r>
        <w:r w:rsidR="009E532D">
          <w:rPr>
            <w:rFonts w:ascii="Roboto" w:eastAsia="Times New Roman" w:hAnsi="Roboto" w:cs="Times New Roman"/>
            <w:color w:val="333333"/>
            <w:sz w:val="32"/>
            <w:szCs w:val="32"/>
          </w:rPr>
          <w:fldChar w:fldCharType="end"/>
        </w:r>
      </w:ins>
      <w:ins w:id="4" w:author="Wagner, Michael" w:date="2018-03-05T15:27:00Z">
        <w:r w:rsidRPr="0053490F">
          <w:rPr>
            <w:rFonts w:ascii="Roboto" w:eastAsia="Times New Roman" w:hAnsi="Roboto" w:cs="Times New Roman"/>
            <w:color w:val="333333"/>
            <w:sz w:val="32"/>
            <w:szCs w:val="32"/>
          </w:rPr>
          <w:t>. NREL</w:t>
        </w:r>
        <w:r>
          <w:rPr>
            <w:rFonts w:ascii="Roboto" w:eastAsia="Times New Roman" w:hAnsi="Roboto" w:cs="Times New Roman"/>
            <w:color w:val="333333"/>
            <w:sz w:val="32"/>
            <w:szCs w:val="32"/>
          </w:rPr>
          <w:t xml:space="preserve"> </w:t>
        </w:r>
        <w:r w:rsidRPr="0053490F">
          <w:rPr>
            <w:rFonts w:ascii="Roboto" w:eastAsia="Times New Roman" w:hAnsi="Roboto" w:cs="Times New Roman"/>
            <w:color w:val="333333"/>
            <w:sz w:val="32"/>
            <w:szCs w:val="32"/>
          </w:rPr>
          <w:t xml:space="preserve">welcomes contributions from programmers to the simulation engine or to the </w:t>
        </w:r>
      </w:ins>
      <w:ins w:id="5" w:author="Wagner, Michael" w:date="2018-03-05T15:28:00Z">
        <w:r w:rsidRPr="0053490F">
          <w:rPr>
            <w:rFonts w:ascii="Roboto" w:eastAsia="Times New Roman" w:hAnsi="Roboto" w:cs="Times New Roman"/>
            <w:color w:val="333333"/>
            <w:sz w:val="32"/>
            <w:szCs w:val="32"/>
          </w:rPr>
          <w:t>interface and</w:t>
        </w:r>
      </w:ins>
      <w:ins w:id="6" w:author="Wagner, Michael" w:date="2018-03-05T15:27:00Z">
        <w:r w:rsidRPr="0053490F">
          <w:rPr>
            <w:rFonts w:ascii="Roboto" w:eastAsia="Times New Roman" w:hAnsi="Roboto" w:cs="Times New Roman"/>
            <w:color w:val="333333"/>
            <w:sz w:val="32"/>
            <w:szCs w:val="32"/>
          </w:rPr>
          <w:t xml:space="preserve"> encourages</w:t>
        </w:r>
      </w:ins>
      <w:ins w:id="7" w:author="Wagner, Michael" w:date="2018-03-05T15:28:00Z">
        <w:r>
          <w:rPr>
            <w:rFonts w:ascii="Roboto" w:eastAsia="Times New Roman" w:hAnsi="Roboto" w:cs="Times New Roman"/>
            <w:color w:val="333333"/>
            <w:sz w:val="32"/>
            <w:szCs w:val="32"/>
          </w:rPr>
          <w:t xml:space="preserve"> </w:t>
        </w:r>
      </w:ins>
      <w:ins w:id="8" w:author="Wagner, Michael" w:date="2018-03-05T15:27:00Z">
        <w:r w:rsidRPr="0053490F">
          <w:rPr>
            <w:rFonts w:ascii="Roboto" w:eastAsia="Times New Roman" w:hAnsi="Roboto" w:cs="Times New Roman"/>
            <w:color w:val="333333"/>
            <w:sz w:val="32"/>
            <w:szCs w:val="32"/>
          </w:rPr>
          <w:t>interested persons to get involved. More information on contributing, compiling the source code, and license requirements is available on the project website.</w:t>
        </w:r>
      </w:ins>
      <w:ins w:id="9" w:author="Wagner, Michael" w:date="2018-03-05T15:47:00Z">
        <w:r w:rsidR="00BA78E0">
          <w:rPr>
            <w:rFonts w:ascii="Roboto" w:eastAsia="Times New Roman" w:hAnsi="Roboto" w:cs="Times New Roman"/>
            <w:color w:val="333333"/>
            <w:sz w:val="32"/>
            <w:szCs w:val="32"/>
          </w:rPr>
          <w:t xml:space="preserve"> </w:t>
        </w:r>
      </w:ins>
    </w:p>
    <w:p w14:paraId="236F27CF" w14:textId="4A0E7035" w:rsidR="0053490F" w:rsidRPr="0053490F" w:rsidDel="0053490F" w:rsidRDefault="0053490F" w:rsidP="0053490F">
      <w:pPr>
        <w:shd w:val="clear" w:color="auto" w:fill="FFFFFF"/>
        <w:spacing w:after="300" w:line="240" w:lineRule="auto"/>
        <w:rPr>
          <w:del w:id="10" w:author="Wagner, Michael" w:date="2018-03-05T15:28:00Z"/>
          <w:rFonts w:ascii="Roboto" w:eastAsia="Times New Roman" w:hAnsi="Roboto" w:cs="Times New Roman"/>
          <w:color w:val="333333"/>
          <w:sz w:val="32"/>
          <w:szCs w:val="32"/>
        </w:rPr>
      </w:pPr>
    </w:p>
    <w:p w14:paraId="7401DE44" w14:textId="77777777" w:rsidR="0053490F" w:rsidRPr="0053490F" w:rsidRDefault="0053490F" w:rsidP="0053490F">
      <w:pPr>
        <w:shd w:val="clear" w:color="auto" w:fill="FFFFFF"/>
        <w:spacing w:after="150" w:line="240" w:lineRule="auto"/>
        <w:rPr>
          <w:rFonts w:ascii="Droid Serif" w:eastAsia="Times New Roman" w:hAnsi="Droid Serif" w:cs="Times New Roman"/>
          <w:color w:val="333333"/>
          <w:sz w:val="24"/>
          <w:szCs w:val="24"/>
        </w:rPr>
      </w:pPr>
      <w:r w:rsidRPr="0053490F">
        <w:rPr>
          <w:rFonts w:ascii="Droid Serif" w:eastAsia="Times New Roman" w:hAnsi="Droid Serif" w:cs="Times New Roman"/>
          <w:color w:val="333333"/>
          <w:sz w:val="24"/>
          <w:szCs w:val="24"/>
        </w:rPr>
        <w:t>More information is available.</w:t>
      </w:r>
    </w:p>
    <w:p w14:paraId="06B8D350" w14:textId="77777777" w:rsidR="0053490F" w:rsidRPr="0053490F" w:rsidRDefault="0078226E" w:rsidP="0053490F">
      <w:pPr>
        <w:shd w:val="clear" w:color="auto" w:fill="FFFFFF"/>
        <w:spacing w:after="150" w:line="240" w:lineRule="auto"/>
        <w:rPr>
          <w:rFonts w:ascii="Droid Serif" w:eastAsia="Times New Roman" w:hAnsi="Droid Serif" w:cs="Times New Roman"/>
          <w:color w:val="333333"/>
          <w:sz w:val="24"/>
          <w:szCs w:val="24"/>
        </w:rPr>
      </w:pPr>
      <w:hyperlink r:id="rId5" w:history="1">
        <w:r w:rsidR="0053490F" w:rsidRPr="0053490F">
          <w:rPr>
            <w:rFonts w:ascii="Droid Serif" w:eastAsia="Times New Roman" w:hAnsi="Droid Serif" w:cs="Times New Roman"/>
            <w:color w:val="A467C2"/>
            <w:sz w:val="24"/>
            <w:szCs w:val="24"/>
            <w:u w:val="single"/>
          </w:rPr>
          <w:t>Background</w:t>
        </w:r>
      </w:hyperlink>
    </w:p>
    <w:p w14:paraId="7B8F5A3B" w14:textId="77777777" w:rsidR="0053490F" w:rsidRPr="0053490F" w:rsidRDefault="0078226E" w:rsidP="0053490F">
      <w:pPr>
        <w:shd w:val="clear" w:color="auto" w:fill="FFFFFF"/>
        <w:spacing w:after="150" w:line="240" w:lineRule="auto"/>
        <w:rPr>
          <w:rFonts w:ascii="Droid Serif" w:eastAsia="Times New Roman" w:hAnsi="Droid Serif" w:cs="Times New Roman"/>
          <w:color w:val="333333"/>
          <w:sz w:val="24"/>
          <w:szCs w:val="24"/>
        </w:rPr>
      </w:pPr>
      <w:hyperlink r:id="rId6" w:history="1">
        <w:r w:rsidR="0053490F" w:rsidRPr="0053490F">
          <w:rPr>
            <w:rFonts w:ascii="Droid Serif" w:eastAsia="Times New Roman" w:hAnsi="Droid Serif" w:cs="Times New Roman"/>
            <w:color w:val="A467C2"/>
            <w:sz w:val="24"/>
            <w:szCs w:val="24"/>
            <w:u w:val="single"/>
          </w:rPr>
          <w:t>Download</w:t>
        </w:r>
      </w:hyperlink>
    </w:p>
    <w:p w14:paraId="45859626" w14:textId="77777777" w:rsidR="0053490F" w:rsidRPr="0053490F" w:rsidRDefault="0078226E" w:rsidP="0053490F">
      <w:pPr>
        <w:shd w:val="clear" w:color="auto" w:fill="FFFFFF"/>
        <w:spacing w:after="150" w:line="240" w:lineRule="auto"/>
        <w:rPr>
          <w:rFonts w:ascii="Droid Serif" w:eastAsia="Times New Roman" w:hAnsi="Droid Serif" w:cs="Times New Roman"/>
          <w:color w:val="333333"/>
          <w:sz w:val="24"/>
          <w:szCs w:val="24"/>
        </w:rPr>
      </w:pPr>
      <w:hyperlink r:id="rId7" w:history="1">
        <w:r w:rsidR="0053490F" w:rsidRPr="0053490F">
          <w:rPr>
            <w:rFonts w:ascii="Droid Serif" w:eastAsia="Times New Roman" w:hAnsi="Droid Serif" w:cs="Times New Roman"/>
            <w:color w:val="A467C2"/>
            <w:sz w:val="24"/>
            <w:szCs w:val="24"/>
            <w:u w:val="single"/>
          </w:rPr>
          <w:t>Publications</w:t>
        </w:r>
      </w:hyperlink>
    </w:p>
    <w:p w14:paraId="30DE0E71" w14:textId="77777777" w:rsidR="0053490F" w:rsidRPr="0053490F" w:rsidRDefault="0078226E" w:rsidP="0053490F">
      <w:pPr>
        <w:shd w:val="clear" w:color="auto" w:fill="FFFFFF"/>
        <w:spacing w:after="150" w:line="240" w:lineRule="auto"/>
        <w:rPr>
          <w:rFonts w:ascii="Droid Serif" w:eastAsia="Times New Roman" w:hAnsi="Droid Serif" w:cs="Times New Roman"/>
          <w:color w:val="333333"/>
          <w:sz w:val="24"/>
          <w:szCs w:val="24"/>
        </w:rPr>
      </w:pPr>
      <w:hyperlink r:id="rId8" w:history="1">
        <w:r w:rsidR="0053490F" w:rsidRPr="0053490F">
          <w:rPr>
            <w:rFonts w:ascii="Droid Serif" w:eastAsia="Times New Roman" w:hAnsi="Droid Serif" w:cs="Times New Roman"/>
            <w:color w:val="A467C2"/>
            <w:sz w:val="24"/>
            <w:szCs w:val="24"/>
            <w:u w:val="single"/>
          </w:rPr>
          <w:t>Support</w:t>
        </w:r>
      </w:hyperlink>
    </w:p>
    <w:p w14:paraId="51DCC856" w14:textId="26F37733" w:rsidR="0053490F" w:rsidRDefault="0078226E" w:rsidP="0053490F">
      <w:pPr>
        <w:shd w:val="clear" w:color="auto" w:fill="FFFFFF"/>
        <w:spacing w:after="150" w:line="240" w:lineRule="auto"/>
        <w:rPr>
          <w:ins w:id="11" w:author="Wagner, Michael" w:date="2018-03-05T15:28:00Z"/>
          <w:rFonts w:ascii="Droid Serif" w:eastAsia="Times New Roman" w:hAnsi="Droid Serif" w:cs="Times New Roman"/>
          <w:color w:val="333333"/>
          <w:sz w:val="24"/>
          <w:szCs w:val="24"/>
        </w:rPr>
      </w:pPr>
      <w:hyperlink r:id="rId9" w:history="1">
        <w:r w:rsidR="0053490F" w:rsidRPr="0053490F">
          <w:rPr>
            <w:rFonts w:ascii="Droid Serif" w:eastAsia="Times New Roman" w:hAnsi="Droid Serif" w:cs="Times New Roman"/>
            <w:color w:val="A467C2"/>
            <w:sz w:val="24"/>
            <w:szCs w:val="24"/>
            <w:u w:val="single"/>
          </w:rPr>
          <w:t>FAQs</w:t>
        </w:r>
      </w:hyperlink>
    </w:p>
    <w:p w14:paraId="6530A01D" w14:textId="20A611A5" w:rsidR="0053490F" w:rsidRPr="0053490F" w:rsidRDefault="0053490F" w:rsidP="0053490F">
      <w:pPr>
        <w:shd w:val="clear" w:color="auto" w:fill="FFFFFF"/>
        <w:spacing w:after="150" w:line="240" w:lineRule="auto"/>
        <w:rPr>
          <w:rFonts w:ascii="Droid Serif" w:eastAsia="Times New Roman" w:hAnsi="Droid Serif" w:cs="Times New Roman"/>
          <w:color w:val="333333"/>
          <w:sz w:val="24"/>
          <w:szCs w:val="24"/>
        </w:rPr>
      </w:pPr>
      <w:ins w:id="12" w:author="Wagner, Michael" w:date="2018-03-05T15:29:00Z">
        <w:r>
          <w:rPr>
            <w:rFonts w:ascii="Droid Serif" w:eastAsia="Times New Roman" w:hAnsi="Droid Serif" w:cs="Times New Roman"/>
            <w:color w:val="333333"/>
            <w:sz w:val="24"/>
            <w:szCs w:val="24"/>
          </w:rPr>
          <w:fldChar w:fldCharType="begin"/>
        </w:r>
        <w:r>
          <w:rPr>
            <w:rFonts w:ascii="Droid Serif" w:eastAsia="Times New Roman" w:hAnsi="Droid Serif" w:cs="Times New Roman"/>
            <w:color w:val="333333"/>
            <w:sz w:val="24"/>
            <w:szCs w:val="24"/>
          </w:rPr>
          <w:instrText xml:space="preserve"> HYPERLINK "https://github.com/NREL/SolTrace" </w:instrText>
        </w:r>
        <w:r>
          <w:rPr>
            <w:rFonts w:ascii="Droid Serif" w:eastAsia="Times New Roman" w:hAnsi="Droid Serif" w:cs="Times New Roman"/>
            <w:color w:val="333333"/>
            <w:sz w:val="24"/>
            <w:szCs w:val="24"/>
          </w:rPr>
          <w:fldChar w:fldCharType="separate"/>
        </w:r>
        <w:r w:rsidRPr="0053490F">
          <w:rPr>
            <w:rStyle w:val="Hyperlink"/>
            <w:rFonts w:ascii="Droid Serif" w:eastAsia="Times New Roman" w:hAnsi="Droid Serif" w:cs="Times New Roman"/>
            <w:sz w:val="24"/>
            <w:szCs w:val="24"/>
          </w:rPr>
          <w:t>SolTrace open source project</w:t>
        </w:r>
        <w:r>
          <w:rPr>
            <w:rFonts w:ascii="Droid Serif" w:eastAsia="Times New Roman" w:hAnsi="Droid Serif" w:cs="Times New Roman"/>
            <w:color w:val="333333"/>
            <w:sz w:val="24"/>
            <w:szCs w:val="24"/>
          </w:rPr>
          <w:fldChar w:fldCharType="end"/>
        </w:r>
      </w:ins>
    </w:p>
    <w:p w14:paraId="1DFE696E" w14:textId="77777777" w:rsidR="0053490F" w:rsidRPr="0053490F" w:rsidRDefault="0053490F" w:rsidP="0053490F">
      <w:pPr>
        <w:shd w:val="clear" w:color="auto" w:fill="FFFFFF"/>
        <w:spacing w:after="150" w:line="240" w:lineRule="auto"/>
        <w:rPr>
          <w:rFonts w:ascii="Droid Serif" w:eastAsia="Times New Roman" w:hAnsi="Droid Serif" w:cs="Times New Roman"/>
          <w:color w:val="333333"/>
          <w:sz w:val="24"/>
          <w:szCs w:val="24"/>
        </w:rPr>
      </w:pPr>
      <w:r w:rsidRPr="0053490F">
        <w:rPr>
          <w:rFonts w:ascii="Droid Serif" w:eastAsia="Times New Roman" w:hAnsi="Droid Serif" w:cs="Times New Roman"/>
          <w:color w:val="333333"/>
          <w:sz w:val="24"/>
          <w:szCs w:val="24"/>
        </w:rPr>
        <w:t xml:space="preserve">The code uses Monte-Carlo ray-tracing methodology. The user selects a given number of rays to be traced. Each ray is traced through the system while encountering various optical interactions. Some of these interactions are probabilistic in nature (e.g., selection of sun angle from sun angular intensity distribution) while others are deterministic (e.g., calculation of ray intersection with an analytically described surface and resultant redirection). Because it replicates real photon interactions, the code can provide accurate results for complex systems that cannot be modeled otherwise. Accuracy increases with the number of rays traced, but larger ray numbers means more processing time. Complex </w:t>
      </w:r>
      <w:r w:rsidRPr="0053490F">
        <w:rPr>
          <w:rFonts w:ascii="Droid Serif" w:eastAsia="Times New Roman" w:hAnsi="Droid Serif" w:cs="Times New Roman"/>
          <w:color w:val="333333"/>
          <w:sz w:val="24"/>
          <w:szCs w:val="24"/>
        </w:rPr>
        <w:lastRenderedPageBreak/>
        <w:t xml:space="preserve">geometries also translate into longer run times. The code (written in C++) is extremely fast and automatically takes advantage of every processor present in a </w:t>
      </w:r>
      <w:proofErr w:type="gramStart"/>
      <w:r w:rsidRPr="0053490F">
        <w:rPr>
          <w:rFonts w:ascii="Droid Serif" w:eastAsia="Times New Roman" w:hAnsi="Droid Serif" w:cs="Times New Roman"/>
          <w:color w:val="333333"/>
          <w:sz w:val="24"/>
          <w:szCs w:val="24"/>
        </w:rPr>
        <w:t>particular Windows</w:t>
      </w:r>
      <w:proofErr w:type="gramEnd"/>
      <w:r w:rsidRPr="0053490F">
        <w:rPr>
          <w:rFonts w:ascii="Droid Serif" w:eastAsia="Times New Roman" w:hAnsi="Droid Serif" w:cs="Times New Roman"/>
          <w:color w:val="333333"/>
          <w:sz w:val="24"/>
          <w:szCs w:val="24"/>
        </w:rPr>
        <w:t>- or Mac-based operating system. Although the input is text (or spreadsheet), a plug-in is provided for the free solid modeling tool Trimble SketchUp that will allow users to graphically design and save optical geometries for SolTrace analysis.</w:t>
      </w:r>
    </w:p>
    <w:p w14:paraId="441F60CD" w14:textId="2DCC509F" w:rsidR="0053490F" w:rsidRDefault="0053490F" w:rsidP="0053490F">
      <w:pPr>
        <w:shd w:val="clear" w:color="auto" w:fill="FFFFFF"/>
        <w:spacing w:after="150" w:line="240" w:lineRule="auto"/>
        <w:rPr>
          <w:ins w:id="13" w:author="Wagner, Michael" w:date="2018-03-05T15:47:00Z"/>
          <w:rFonts w:ascii="Droid Serif" w:eastAsia="Times New Roman" w:hAnsi="Droid Serif" w:cs="Times New Roman"/>
          <w:color w:val="333333"/>
          <w:sz w:val="24"/>
          <w:szCs w:val="24"/>
        </w:rPr>
      </w:pPr>
      <w:r w:rsidRPr="0053490F">
        <w:rPr>
          <w:rFonts w:ascii="Droid Serif" w:eastAsia="Times New Roman" w:hAnsi="Droid Serif" w:cs="Times New Roman"/>
          <w:color w:val="333333"/>
          <w:sz w:val="24"/>
          <w:szCs w:val="24"/>
        </w:rPr>
        <w:t xml:space="preserve">SolTrace can be used to model parabolic trough collectors, linear Fresnel lens systems, power tower geometries, and point-focus optical systems (dishes and solar furnaces). It displays data as scatter plots and flux </w:t>
      </w:r>
      <w:proofErr w:type="gramStart"/>
      <w:r w:rsidRPr="0053490F">
        <w:rPr>
          <w:rFonts w:ascii="Droid Serif" w:eastAsia="Times New Roman" w:hAnsi="Droid Serif" w:cs="Times New Roman"/>
          <w:color w:val="333333"/>
          <w:sz w:val="24"/>
          <w:szCs w:val="24"/>
        </w:rPr>
        <w:t>maps, and</w:t>
      </w:r>
      <w:proofErr w:type="gramEnd"/>
      <w:r w:rsidRPr="0053490F">
        <w:rPr>
          <w:rFonts w:ascii="Droid Serif" w:eastAsia="Times New Roman" w:hAnsi="Droid Serif" w:cs="Times New Roman"/>
          <w:color w:val="333333"/>
          <w:sz w:val="24"/>
          <w:szCs w:val="24"/>
        </w:rPr>
        <w:t xml:space="preserve"> can save data for processing with other software. It also can model optical geometries as a series of stages composed of any number of optical elements that possess attributes including shape, contour, and optical quality. Stages can be either physical or virtual to allow for easier accounting of power and flux throughout the system. A scripting language is provided to allow the user to create parametric runs and additional functionality beyond the core ray-tracing capabilities.</w:t>
      </w:r>
    </w:p>
    <w:p w14:paraId="123DA015" w14:textId="782F3B9E" w:rsidR="00BA78E0" w:rsidRDefault="00BA78E0" w:rsidP="0053490F">
      <w:pPr>
        <w:shd w:val="clear" w:color="auto" w:fill="FFFFFF"/>
        <w:spacing w:after="150" w:line="240" w:lineRule="auto"/>
        <w:rPr>
          <w:ins w:id="14" w:author="Wagner, Michael" w:date="2018-03-05T15:47:00Z"/>
          <w:rFonts w:ascii="Droid Serif" w:eastAsia="Times New Roman" w:hAnsi="Droid Serif" w:cs="Times New Roman"/>
          <w:color w:val="333333"/>
          <w:sz w:val="24"/>
          <w:szCs w:val="24"/>
        </w:rPr>
      </w:pPr>
      <w:ins w:id="15" w:author="Wagner, Michael" w:date="2018-03-05T15:47:00Z">
        <w:r>
          <w:rPr>
            <w:rFonts w:ascii="Droid Serif" w:eastAsia="Times New Roman" w:hAnsi="Droid Serif" w:cs="Times New Roman"/>
            <w:color w:val="333333"/>
            <w:sz w:val="24"/>
            <w:szCs w:val="24"/>
          </w:rPr>
          <w:t>With the release of the SolTrace open source project, the sof</w:t>
        </w:r>
      </w:ins>
      <w:ins w:id="16" w:author="Wagner, Michael" w:date="2018-03-05T15:48:00Z">
        <w:r>
          <w:rPr>
            <w:rFonts w:ascii="Droid Serif" w:eastAsia="Times New Roman" w:hAnsi="Droid Serif" w:cs="Times New Roman"/>
            <w:color w:val="333333"/>
            <w:sz w:val="24"/>
            <w:szCs w:val="24"/>
          </w:rPr>
          <w:t>tware has adopted semantic versioning in which the version number consists of three parts</w:t>
        </w:r>
      </w:ins>
      <w:ins w:id="17" w:author="Wagner, Michael" w:date="2018-03-05T15:49:00Z">
        <w:r>
          <w:rPr>
            <w:rFonts w:ascii="Droid Serif" w:eastAsia="Times New Roman" w:hAnsi="Droid Serif" w:cs="Times New Roman"/>
            <w:color w:val="333333"/>
            <w:sz w:val="24"/>
            <w:szCs w:val="24"/>
          </w:rPr>
          <w:t xml:space="preserve"> – the major, minor, and </w:t>
        </w:r>
      </w:ins>
      <w:ins w:id="18" w:author="Wagner, Michael" w:date="2018-03-05T15:50:00Z">
        <w:r>
          <w:rPr>
            <w:rFonts w:ascii="Droid Serif" w:eastAsia="Times New Roman" w:hAnsi="Droid Serif" w:cs="Times New Roman"/>
            <w:color w:val="333333"/>
            <w:sz w:val="24"/>
            <w:szCs w:val="24"/>
          </w:rPr>
          <w:t xml:space="preserve">patch counters. The current version number represents the first release </w:t>
        </w:r>
      </w:ins>
      <w:ins w:id="19" w:author="Wagner, Michael" w:date="2018-03-05T15:51:00Z">
        <w:r>
          <w:rPr>
            <w:rFonts w:ascii="Droid Serif" w:eastAsia="Times New Roman" w:hAnsi="Droid Serif" w:cs="Times New Roman"/>
            <w:color w:val="333333"/>
            <w:sz w:val="24"/>
            <w:szCs w:val="24"/>
          </w:rPr>
          <w:t>under the open source project</w:t>
        </w:r>
      </w:ins>
      <w:ins w:id="20" w:author="Wagner, Michael" w:date="2018-03-05T15:52:00Z">
        <w:r>
          <w:rPr>
            <w:rFonts w:ascii="Droid Serif" w:eastAsia="Times New Roman" w:hAnsi="Droid Serif" w:cs="Times New Roman"/>
            <w:color w:val="333333"/>
            <w:sz w:val="24"/>
            <w:szCs w:val="24"/>
          </w:rPr>
          <w:t xml:space="preserve">, </w:t>
        </w:r>
      </w:ins>
      <w:ins w:id="21" w:author="Wagner, Michael" w:date="2018-03-05T15:53:00Z">
        <w:r>
          <w:rPr>
            <w:rFonts w:ascii="Droid Serif" w:eastAsia="Times New Roman" w:hAnsi="Droid Serif" w:cs="Times New Roman"/>
            <w:color w:val="333333"/>
            <w:sz w:val="24"/>
            <w:szCs w:val="24"/>
          </w:rPr>
          <w:t>and consequently, is assigned the major index ‘1’. The current version</w:t>
        </w:r>
      </w:ins>
      <w:ins w:id="22" w:author="Wagner, Michael" w:date="2018-03-05T15:54:00Z">
        <w:r>
          <w:rPr>
            <w:rFonts w:ascii="Droid Serif" w:eastAsia="Times New Roman" w:hAnsi="Droid Serif" w:cs="Times New Roman"/>
            <w:color w:val="333333"/>
            <w:sz w:val="24"/>
            <w:szCs w:val="24"/>
          </w:rPr>
          <w:t xml:space="preserve"> can read SolTrace files from version 2016.12.22 and prior, although compatibility has not been extensively tested. </w:t>
        </w:r>
      </w:ins>
      <w:ins w:id="23" w:author="Wagner, Michael" w:date="2018-03-05T15:53:00Z">
        <w:r>
          <w:rPr>
            <w:rFonts w:ascii="Droid Serif" w:eastAsia="Times New Roman" w:hAnsi="Droid Serif" w:cs="Times New Roman"/>
            <w:color w:val="333333"/>
            <w:sz w:val="24"/>
            <w:szCs w:val="24"/>
          </w:rPr>
          <w:t xml:space="preserve"> </w:t>
        </w:r>
      </w:ins>
    </w:p>
    <w:p w14:paraId="7CD023DD" w14:textId="77777777" w:rsidR="00BA78E0" w:rsidRPr="0053490F" w:rsidRDefault="00BA78E0" w:rsidP="0053490F">
      <w:pPr>
        <w:shd w:val="clear" w:color="auto" w:fill="FFFFFF"/>
        <w:spacing w:after="150" w:line="240" w:lineRule="auto"/>
        <w:rPr>
          <w:rFonts w:ascii="Droid Serif" w:eastAsia="Times New Roman" w:hAnsi="Droid Serif" w:cs="Times New Roman"/>
          <w:color w:val="333333"/>
          <w:sz w:val="24"/>
          <w:szCs w:val="24"/>
        </w:rPr>
      </w:pPr>
    </w:p>
    <w:p w14:paraId="02D16906" w14:textId="35D3784D" w:rsidR="0053490F" w:rsidRPr="0053490F" w:rsidRDefault="00BA78E0" w:rsidP="0053490F">
      <w:pPr>
        <w:shd w:val="clear" w:color="auto" w:fill="FFFFFF"/>
        <w:spacing w:after="150" w:line="240" w:lineRule="auto"/>
        <w:rPr>
          <w:rFonts w:ascii="Droid Serif" w:eastAsia="Times New Roman" w:hAnsi="Droid Serif" w:cs="Times New Roman"/>
          <w:color w:val="333333"/>
          <w:sz w:val="24"/>
          <w:szCs w:val="24"/>
        </w:rPr>
      </w:pPr>
      <w:ins w:id="24" w:author="Wagner, Michael" w:date="2018-03-05T15:47:00Z">
        <w:r w:rsidRPr="00BA78E0">
          <w:rPr>
            <w:rFonts w:ascii="Droid Serif" w:eastAsia="Times New Roman" w:hAnsi="Droid Serif" w:cs="Times New Roman"/>
            <w:noProof/>
            <w:color w:val="333333"/>
            <w:sz w:val="24"/>
            <w:szCs w:val="24"/>
          </w:rPr>
          <w:lastRenderedPageBreak/>
          <w:drawing>
            <wp:inline distT="0" distB="0" distL="0" distR="0" wp14:anchorId="7FC8B4AE" wp14:editId="00314459">
              <wp:extent cx="5632315" cy="4431193"/>
              <wp:effectExtent l="0" t="0" r="6985" b="7620"/>
              <wp:docPr id="2" name="Picture 2" descr="C:\Users\mwagner\Documents\NREL\projects\SolTrace\projectdoc\figures\v100tr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wagner\Documents\NREL\projects\SolTrace\projectdoc\figures\v100trac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57929" cy="4451345"/>
                      </a:xfrm>
                      <a:prstGeom prst="rect">
                        <a:avLst/>
                      </a:prstGeom>
                      <a:noFill/>
                      <a:ln>
                        <a:noFill/>
                      </a:ln>
                    </pic:spPr>
                  </pic:pic>
                </a:graphicData>
              </a:graphic>
            </wp:inline>
          </w:drawing>
        </w:r>
        <w:r w:rsidRPr="00BA78E0">
          <w:rPr>
            <w:rFonts w:ascii="Droid Serif" w:eastAsia="Times New Roman" w:hAnsi="Droid Serif" w:cs="Times New Roman"/>
            <w:noProof/>
            <w:color w:val="333333"/>
            <w:sz w:val="24"/>
            <w:szCs w:val="24"/>
          </w:rPr>
          <w:t xml:space="preserve"> </w:t>
        </w:r>
      </w:ins>
      <w:del w:id="25" w:author="Wagner, Michael" w:date="2018-03-05T15:47:00Z">
        <w:r w:rsidR="0053490F" w:rsidRPr="0053490F" w:rsidDel="00BA78E0">
          <w:rPr>
            <w:rFonts w:ascii="Droid Serif" w:eastAsia="Times New Roman" w:hAnsi="Droid Serif" w:cs="Times New Roman"/>
            <w:noProof/>
            <w:color w:val="333333"/>
            <w:sz w:val="24"/>
            <w:szCs w:val="24"/>
          </w:rPr>
          <w:drawing>
            <wp:inline distT="0" distB="0" distL="0" distR="0" wp14:anchorId="518809DC" wp14:editId="0CBAF931">
              <wp:extent cx="5709920" cy="3677285"/>
              <wp:effectExtent l="0" t="0" r="5080" b="0"/>
              <wp:docPr id="1" name="Picture 1" descr="SolTrace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lTrace Screensho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9920" cy="3677285"/>
                      </a:xfrm>
                      <a:prstGeom prst="rect">
                        <a:avLst/>
                      </a:prstGeom>
                      <a:noFill/>
                      <a:ln>
                        <a:noFill/>
                      </a:ln>
                    </pic:spPr>
                  </pic:pic>
                </a:graphicData>
              </a:graphic>
            </wp:inline>
          </w:drawing>
        </w:r>
      </w:del>
    </w:p>
    <w:p w14:paraId="36B6C8C6" w14:textId="67CBAD48" w:rsidR="0053490F" w:rsidRPr="0053490F" w:rsidRDefault="0053490F" w:rsidP="0053490F">
      <w:pPr>
        <w:shd w:val="clear" w:color="auto" w:fill="FFFFFF"/>
        <w:spacing w:after="150" w:line="240" w:lineRule="auto"/>
        <w:rPr>
          <w:rFonts w:ascii="Droid Serif" w:eastAsia="Times New Roman" w:hAnsi="Droid Serif" w:cs="Times New Roman"/>
          <w:color w:val="757575"/>
          <w:sz w:val="18"/>
          <w:szCs w:val="18"/>
        </w:rPr>
      </w:pPr>
      <w:r w:rsidRPr="0053490F">
        <w:rPr>
          <w:rFonts w:ascii="Droid Serif" w:eastAsia="Times New Roman" w:hAnsi="Droid Serif" w:cs="Times New Roman"/>
          <w:color w:val="757575"/>
          <w:sz w:val="18"/>
          <w:szCs w:val="18"/>
        </w:rPr>
        <w:lastRenderedPageBreak/>
        <w:t xml:space="preserve">SolTrace Version </w:t>
      </w:r>
      <w:del w:id="26" w:author="Wagner, Michael" w:date="2018-03-05T15:47:00Z">
        <w:r w:rsidRPr="0053490F" w:rsidDel="00BA78E0">
          <w:rPr>
            <w:rFonts w:ascii="Droid Serif" w:eastAsia="Times New Roman" w:hAnsi="Droid Serif" w:cs="Times New Roman"/>
            <w:color w:val="757575"/>
            <w:sz w:val="18"/>
            <w:szCs w:val="18"/>
          </w:rPr>
          <w:delText>2012.7.9</w:delText>
        </w:r>
      </w:del>
      <w:ins w:id="27" w:author="Wagner, Michael" w:date="2018-03-05T16:18:00Z">
        <w:r w:rsidR="009E532D">
          <w:rPr>
            <w:rFonts w:ascii="Droid Serif" w:eastAsia="Times New Roman" w:hAnsi="Droid Serif" w:cs="Times New Roman"/>
            <w:color w:val="757575"/>
            <w:sz w:val="18"/>
            <w:szCs w:val="18"/>
          </w:rPr>
          <w:t>3</w:t>
        </w:r>
      </w:ins>
      <w:ins w:id="28" w:author="Wagner, Michael" w:date="2018-03-05T15:47:00Z">
        <w:r w:rsidR="00BA78E0">
          <w:rPr>
            <w:rFonts w:ascii="Droid Serif" w:eastAsia="Times New Roman" w:hAnsi="Droid Serif" w:cs="Times New Roman"/>
            <w:color w:val="757575"/>
            <w:sz w:val="18"/>
            <w:szCs w:val="18"/>
          </w:rPr>
          <w:t>.0</w:t>
        </w:r>
      </w:ins>
      <w:r w:rsidRPr="0053490F">
        <w:rPr>
          <w:rFonts w:ascii="Droid Serif" w:eastAsia="Times New Roman" w:hAnsi="Droid Serif" w:cs="Times New Roman"/>
          <w:color w:val="757575"/>
          <w:sz w:val="18"/>
          <w:szCs w:val="18"/>
        </w:rPr>
        <w:t xml:space="preserve"> is the most current version.</w:t>
      </w:r>
    </w:p>
    <w:p w14:paraId="0ECC0C37" w14:textId="44FD4F08" w:rsidR="0053490F" w:rsidRDefault="0053490F">
      <w:pPr>
        <w:pBdr>
          <w:bottom w:val="single" w:sz="6" w:space="1" w:color="auto"/>
        </w:pBdr>
      </w:pPr>
    </w:p>
    <w:p w14:paraId="3102D58C" w14:textId="54C72E5B" w:rsidR="00A77756" w:rsidRDefault="00A77756"/>
    <w:p w14:paraId="784A325F" w14:textId="0A78F176" w:rsidR="00A77756" w:rsidRDefault="00A77756">
      <w:r>
        <w:t>[</w:t>
      </w:r>
      <w:r w:rsidRPr="00A77756">
        <w:t>https://www.nrel.gov/csp/soltrace-download.html</w:t>
      </w:r>
      <w:r>
        <w:t>]</w:t>
      </w:r>
    </w:p>
    <w:p w14:paraId="4F02ECC7" w14:textId="3E4277CB" w:rsidR="00A77756" w:rsidRDefault="00A77756"/>
    <w:p w14:paraId="293A0555" w14:textId="77777777" w:rsidR="00A77756" w:rsidRDefault="00A77756" w:rsidP="00A77756">
      <w:pPr>
        <w:pStyle w:val="Heading1"/>
        <w:shd w:val="clear" w:color="auto" w:fill="FFFFFF"/>
        <w:spacing w:before="0" w:beforeAutospacing="0" w:after="150" w:afterAutospacing="0"/>
        <w:rPr>
          <w:rFonts w:ascii="Roboto" w:hAnsi="Roboto"/>
          <w:b w:val="0"/>
          <w:bCs w:val="0"/>
          <w:color w:val="333333"/>
          <w:sz w:val="72"/>
          <w:szCs w:val="72"/>
        </w:rPr>
      </w:pPr>
      <w:r>
        <w:rPr>
          <w:rFonts w:ascii="Roboto" w:hAnsi="Roboto"/>
          <w:b w:val="0"/>
          <w:bCs w:val="0"/>
          <w:color w:val="333333"/>
          <w:sz w:val="72"/>
          <w:szCs w:val="72"/>
        </w:rPr>
        <w:t>Download</w:t>
      </w:r>
    </w:p>
    <w:p w14:paraId="31EB6326" w14:textId="77777777" w:rsidR="00A77756" w:rsidRDefault="00A77756" w:rsidP="00A77756">
      <w:pPr>
        <w:pStyle w:val="Heading2"/>
        <w:shd w:val="clear" w:color="auto" w:fill="FFFFFF"/>
        <w:spacing w:before="300" w:after="150"/>
        <w:rPr>
          <w:rFonts w:ascii="Roboto" w:hAnsi="Roboto"/>
          <w:b/>
          <w:bCs/>
          <w:color w:val="E07700"/>
          <w:sz w:val="45"/>
          <w:szCs w:val="45"/>
        </w:rPr>
      </w:pPr>
      <w:r>
        <w:rPr>
          <w:rFonts w:ascii="Roboto" w:hAnsi="Roboto"/>
          <w:b/>
          <w:bCs/>
          <w:color w:val="E07700"/>
          <w:sz w:val="45"/>
          <w:szCs w:val="45"/>
        </w:rPr>
        <w:t>Current Official Release</w:t>
      </w:r>
    </w:p>
    <w:p w14:paraId="2E477768" w14:textId="4A843381" w:rsidR="00A77756" w:rsidRDefault="00A77756" w:rsidP="00A77756">
      <w:pPr>
        <w:pStyle w:val="NormalWeb"/>
        <w:shd w:val="clear" w:color="auto" w:fill="FFFFFF"/>
        <w:spacing w:before="0" w:beforeAutospacing="0" w:after="150" w:afterAutospacing="0"/>
        <w:rPr>
          <w:rFonts w:ascii="Droid Serif" w:hAnsi="Droid Serif"/>
          <w:color w:val="333333"/>
        </w:rPr>
      </w:pPr>
      <w:r>
        <w:rPr>
          <w:rFonts w:ascii="Droid Serif" w:hAnsi="Droid Serif"/>
          <w:color w:val="333333"/>
        </w:rPr>
        <w:t xml:space="preserve">SolTrace Version </w:t>
      </w:r>
      <w:del w:id="29" w:author="Wagner, Michael" w:date="2018-03-05T15:56:00Z">
        <w:r w:rsidDel="00A77756">
          <w:rPr>
            <w:rFonts w:ascii="Droid Serif" w:hAnsi="Droid Serif"/>
            <w:color w:val="333333"/>
          </w:rPr>
          <w:delText>2012.7.9</w:delText>
        </w:r>
      </w:del>
      <w:ins w:id="30" w:author="Wagner, Michael" w:date="2018-03-05T16:02:00Z">
        <w:r w:rsidR="00480DCA">
          <w:rPr>
            <w:rFonts w:ascii="Droid Serif" w:hAnsi="Droid Serif"/>
            <w:color w:val="333333"/>
          </w:rPr>
          <w:t>3</w:t>
        </w:r>
      </w:ins>
      <w:ins w:id="31" w:author="Wagner, Michael" w:date="2018-03-05T15:56:00Z">
        <w:r>
          <w:rPr>
            <w:rFonts w:ascii="Droid Serif" w:hAnsi="Droid Serif"/>
            <w:color w:val="333333"/>
          </w:rPr>
          <w:t>.0</w:t>
        </w:r>
      </w:ins>
      <w:r>
        <w:rPr>
          <w:rFonts w:ascii="Droid Serif" w:hAnsi="Droid Serif"/>
          <w:color w:val="333333"/>
        </w:rPr>
        <w:t xml:space="preserve"> is now available. </w:t>
      </w:r>
      <w:del w:id="32" w:author="Wagner, Michael" w:date="2018-03-05T15:56:00Z">
        <w:r w:rsidDel="00480DCA">
          <w:rPr>
            <w:rFonts w:ascii="Droid Serif" w:hAnsi="Droid Serif"/>
            <w:color w:val="333333"/>
          </w:rPr>
          <w:delText xml:space="preserve">The plug-in for Trimble SketchUp requires SketchUp Version 8 to be loaded on your computer. The current version of the plug-in is SolTrace 0.6. </w:delText>
        </w:r>
      </w:del>
      <w:r>
        <w:rPr>
          <w:rFonts w:ascii="Droid Serif" w:hAnsi="Droid Serif"/>
          <w:color w:val="333333"/>
        </w:rPr>
        <w:t xml:space="preserve">SolTrace </w:t>
      </w:r>
      <w:del w:id="33" w:author="Wagner, Michael" w:date="2018-03-05T15:56:00Z">
        <w:r w:rsidDel="00480DCA">
          <w:rPr>
            <w:rFonts w:ascii="Droid Serif" w:hAnsi="Droid Serif"/>
            <w:color w:val="333333"/>
          </w:rPr>
          <w:delText xml:space="preserve">and the plug-in are </w:delText>
        </w:r>
      </w:del>
      <w:ins w:id="34" w:author="Wagner, Michael" w:date="2018-03-05T15:56:00Z">
        <w:r w:rsidR="00480DCA">
          <w:rPr>
            <w:rFonts w:ascii="Droid Serif" w:hAnsi="Droid Serif"/>
            <w:color w:val="333333"/>
          </w:rPr>
          <w:t xml:space="preserve">is </w:t>
        </w:r>
      </w:ins>
      <w:r>
        <w:rPr>
          <w:rFonts w:ascii="Droid Serif" w:hAnsi="Droid Serif"/>
          <w:color w:val="333333"/>
        </w:rPr>
        <w:t xml:space="preserve">available for </w:t>
      </w:r>
      <w:del w:id="35" w:author="Wagner, Michael" w:date="2018-03-05T15:56:00Z">
        <w:r w:rsidDel="00480DCA">
          <w:rPr>
            <w:rFonts w:ascii="Droid Serif" w:hAnsi="Droid Serif"/>
            <w:color w:val="333333"/>
          </w:rPr>
          <w:delText xml:space="preserve">both </w:delText>
        </w:r>
      </w:del>
      <w:r>
        <w:rPr>
          <w:rFonts w:ascii="Droid Serif" w:hAnsi="Droid Serif"/>
          <w:color w:val="333333"/>
        </w:rPr>
        <w:t>Windows (</w:t>
      </w:r>
      <w:del w:id="36" w:author="Wagner, Michael" w:date="2018-03-05T15:56:00Z">
        <w:r w:rsidDel="00480DCA">
          <w:rPr>
            <w:rFonts w:ascii="Droid Serif" w:hAnsi="Droid Serif"/>
            <w:color w:val="333333"/>
          </w:rPr>
          <w:delText xml:space="preserve">XP and Windows 7 </w:delText>
        </w:r>
      </w:del>
      <w:r>
        <w:rPr>
          <w:rFonts w:ascii="Droid Serif" w:hAnsi="Droid Serif"/>
          <w:color w:val="333333"/>
        </w:rPr>
        <w:t>32-bit</w:t>
      </w:r>
      <w:ins w:id="37" w:author="Wagner, Michael" w:date="2018-03-05T15:57:00Z">
        <w:r w:rsidR="00480DCA">
          <w:rPr>
            <w:rFonts w:ascii="Droid Serif" w:hAnsi="Droid Serif"/>
            <w:color w:val="333333"/>
          </w:rPr>
          <w:t xml:space="preserve"> and 64 bit</w:t>
        </w:r>
      </w:ins>
      <w:r>
        <w:rPr>
          <w:rFonts w:ascii="Droid Serif" w:hAnsi="Droid Serif"/>
          <w:color w:val="333333"/>
        </w:rPr>
        <w:t>)</w:t>
      </w:r>
      <w:ins w:id="38" w:author="Wagner, Michael" w:date="2018-03-05T15:57:00Z">
        <w:r w:rsidR="00480DCA">
          <w:rPr>
            <w:rFonts w:ascii="Droid Serif" w:hAnsi="Droid Serif"/>
            <w:color w:val="333333"/>
          </w:rPr>
          <w:t>, Linux</w:t>
        </w:r>
      </w:ins>
      <w:ins w:id="39" w:author="Wagner, Michael" w:date="2018-03-05T15:58:00Z">
        <w:r w:rsidR="00480DCA">
          <w:rPr>
            <w:rFonts w:ascii="Droid Serif" w:hAnsi="Droid Serif"/>
            <w:color w:val="333333"/>
          </w:rPr>
          <w:t xml:space="preserve"> (compiling via source code is mo</w:t>
        </w:r>
      </w:ins>
      <w:ins w:id="40" w:author="Wagner, Michael" w:date="2018-03-05T15:59:00Z">
        <w:r w:rsidR="00480DCA">
          <w:rPr>
            <w:rFonts w:ascii="Droid Serif" w:hAnsi="Droid Serif"/>
            <w:color w:val="333333"/>
          </w:rPr>
          <w:t>st reliable)</w:t>
        </w:r>
      </w:ins>
      <w:ins w:id="41" w:author="Wagner, Michael" w:date="2018-03-05T15:57:00Z">
        <w:r w:rsidR="00480DCA">
          <w:rPr>
            <w:rFonts w:ascii="Droid Serif" w:hAnsi="Droid Serif"/>
            <w:color w:val="333333"/>
          </w:rPr>
          <w:t>,</w:t>
        </w:r>
      </w:ins>
      <w:r>
        <w:rPr>
          <w:rFonts w:ascii="Droid Serif" w:hAnsi="Droid Serif"/>
          <w:color w:val="333333"/>
        </w:rPr>
        <w:t xml:space="preserve"> and Mac (OS X 10.6).</w:t>
      </w:r>
    </w:p>
    <w:p w14:paraId="06BC9904" w14:textId="77777777" w:rsidR="00A77756" w:rsidRDefault="00A77756" w:rsidP="00A77756">
      <w:pPr>
        <w:pStyle w:val="z-TopofForm"/>
      </w:pPr>
      <w:r>
        <w:t>Top of Form</w:t>
      </w:r>
    </w:p>
    <w:p w14:paraId="0C46E5D4" w14:textId="368C28F7" w:rsidR="00A77756" w:rsidRDefault="00A77756" w:rsidP="00A77756">
      <w:pPr>
        <w:shd w:val="clear" w:color="auto" w:fill="FFFFFF"/>
        <w:rPr>
          <w:rFonts w:ascii="Roboto" w:hAnsi="Roboto"/>
          <w:color w:val="333333"/>
        </w:rPr>
      </w:pPr>
      <w:r>
        <w:rPr>
          <w:rFonts w:ascii="Roboto" w:hAnsi="Roboto"/>
          <w:color w:val="333333"/>
        </w:rPr>
        <w:t>First Name</w:t>
      </w:r>
      <w:r>
        <w:rPr>
          <w:rFonts w:ascii="Roboto" w:hAnsi="Roboto"/>
          <w:color w:val="333333"/>
        </w:rPr>
        <w:object w:dxaOrig="1440" w:dyaOrig="1440" w14:anchorId="19DACA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in;height:18pt" o:ole="">
            <v:imagedata r:id="rId12" o:title=""/>
          </v:shape>
          <w:control r:id="rId13" w:name="DefaultOcxName" w:shapeid="_x0000_i1040"/>
        </w:object>
      </w:r>
    </w:p>
    <w:p w14:paraId="16EBB269" w14:textId="499977AB" w:rsidR="00A77756" w:rsidRDefault="00A77756" w:rsidP="00A77756">
      <w:pPr>
        <w:shd w:val="clear" w:color="auto" w:fill="FFFFFF"/>
        <w:rPr>
          <w:rFonts w:ascii="Roboto" w:hAnsi="Roboto"/>
          <w:color w:val="333333"/>
        </w:rPr>
      </w:pPr>
      <w:r>
        <w:rPr>
          <w:rFonts w:ascii="Roboto" w:hAnsi="Roboto"/>
          <w:color w:val="333333"/>
        </w:rPr>
        <w:t>Last Name</w:t>
      </w:r>
      <w:r>
        <w:rPr>
          <w:rFonts w:ascii="Roboto" w:hAnsi="Roboto"/>
          <w:color w:val="333333"/>
        </w:rPr>
        <w:object w:dxaOrig="1440" w:dyaOrig="1440" w14:anchorId="79A6EA2A">
          <v:shape id="_x0000_i1043" type="#_x0000_t75" style="width:1in;height:18pt" o:ole="">
            <v:imagedata r:id="rId12" o:title=""/>
          </v:shape>
          <w:control r:id="rId14" w:name="DefaultOcxName1" w:shapeid="_x0000_i1043"/>
        </w:object>
      </w:r>
    </w:p>
    <w:p w14:paraId="6B28290E" w14:textId="4E41DC61" w:rsidR="00A77756" w:rsidRDefault="00A77756" w:rsidP="00A77756">
      <w:pPr>
        <w:shd w:val="clear" w:color="auto" w:fill="FFFFFF"/>
        <w:rPr>
          <w:rFonts w:ascii="Roboto" w:hAnsi="Roboto"/>
          <w:color w:val="333333"/>
        </w:rPr>
      </w:pPr>
      <w:r>
        <w:rPr>
          <w:rFonts w:ascii="Roboto" w:hAnsi="Roboto"/>
          <w:color w:val="333333"/>
        </w:rPr>
        <w:t>Email Address</w:t>
      </w:r>
      <w:r>
        <w:rPr>
          <w:rStyle w:val="required"/>
          <w:rFonts w:ascii="Roboto" w:hAnsi="Roboto"/>
          <w:color w:val="333333"/>
        </w:rPr>
        <w:t> *</w:t>
      </w:r>
      <w:r>
        <w:rPr>
          <w:rFonts w:ascii="Roboto" w:hAnsi="Roboto"/>
          <w:color w:val="333333"/>
        </w:rPr>
        <w:object w:dxaOrig="1440" w:dyaOrig="1440" w14:anchorId="13723CD4">
          <v:shape id="_x0000_i1046" type="#_x0000_t75" style="width:1in;height:18pt" o:ole="">
            <v:imagedata r:id="rId12" o:title=""/>
          </v:shape>
          <w:control r:id="rId15" w:name="DefaultOcxName2" w:shapeid="_x0000_i1046"/>
        </w:object>
      </w:r>
    </w:p>
    <w:p w14:paraId="7EBBDFCA" w14:textId="4AD76CC3" w:rsidR="00A77756" w:rsidRDefault="00A77756" w:rsidP="00A77756">
      <w:pPr>
        <w:shd w:val="clear" w:color="auto" w:fill="FFFFFF"/>
        <w:rPr>
          <w:rFonts w:ascii="Roboto" w:hAnsi="Roboto"/>
          <w:color w:val="333333"/>
        </w:rPr>
      </w:pPr>
      <w:r>
        <w:rPr>
          <w:rFonts w:ascii="Roboto" w:hAnsi="Roboto"/>
          <w:color w:val="333333"/>
        </w:rPr>
        <w:t>Organization</w:t>
      </w:r>
      <w:r>
        <w:rPr>
          <w:rFonts w:ascii="Roboto" w:hAnsi="Roboto"/>
          <w:color w:val="333333"/>
        </w:rPr>
        <w:object w:dxaOrig="1440" w:dyaOrig="1440" w14:anchorId="20945654">
          <v:shape id="_x0000_i1049" type="#_x0000_t75" style="width:1in;height:18pt" o:ole="">
            <v:imagedata r:id="rId12" o:title=""/>
          </v:shape>
          <w:control r:id="rId16" w:name="DefaultOcxName3" w:shapeid="_x0000_i1049"/>
        </w:object>
      </w:r>
    </w:p>
    <w:p w14:paraId="08854332" w14:textId="2C91D45A" w:rsidR="00A77756" w:rsidRDefault="00A77756" w:rsidP="00A77756">
      <w:pPr>
        <w:shd w:val="clear" w:color="auto" w:fill="FFFFFF"/>
        <w:rPr>
          <w:rFonts w:ascii="Roboto" w:hAnsi="Roboto"/>
          <w:color w:val="333333"/>
        </w:rPr>
      </w:pPr>
      <w:r>
        <w:rPr>
          <w:rFonts w:ascii="Roboto" w:hAnsi="Roboto"/>
          <w:color w:val="333333"/>
        </w:rPr>
        <w:t>Planned Use of Sol</w:t>
      </w:r>
      <w:del w:id="42" w:author="Wagner, Michael" w:date="2018-03-05T15:59:00Z">
        <w:r w:rsidDel="00480DCA">
          <w:rPr>
            <w:rFonts w:ascii="Roboto" w:hAnsi="Roboto"/>
            <w:color w:val="333333"/>
          </w:rPr>
          <w:delText>ar</w:delText>
        </w:r>
      </w:del>
      <w:r>
        <w:rPr>
          <w:rFonts w:ascii="Roboto" w:hAnsi="Roboto"/>
          <w:color w:val="333333"/>
        </w:rPr>
        <w:t>Trace:</w:t>
      </w:r>
      <w:r>
        <w:rPr>
          <w:rFonts w:ascii="Roboto" w:hAnsi="Roboto"/>
          <w:color w:val="333333"/>
        </w:rPr>
        <w:object w:dxaOrig="1440" w:dyaOrig="1440" w14:anchorId="75C088AA">
          <v:shape id="_x0000_i1053" type="#_x0000_t75" style="width:182.25pt;height:66.75pt" o:ole="">
            <v:imagedata r:id="rId17" o:title=""/>
          </v:shape>
          <w:control r:id="rId18" w:name="DefaultOcxName4" w:shapeid="_x0000_i1053"/>
        </w:object>
      </w:r>
    </w:p>
    <w:p w14:paraId="7B6F7D8C" w14:textId="039DE57B" w:rsidR="00A77756" w:rsidDel="00480DCA" w:rsidRDefault="00A77756" w:rsidP="00A77756">
      <w:pPr>
        <w:shd w:val="clear" w:color="auto" w:fill="FFFFFF"/>
        <w:rPr>
          <w:del w:id="43" w:author="Wagner, Michael" w:date="2018-03-05T16:01:00Z"/>
          <w:rFonts w:ascii="Roboto" w:hAnsi="Roboto"/>
          <w:color w:val="333333"/>
        </w:rPr>
      </w:pPr>
      <w:del w:id="44" w:author="Wagner, Michael" w:date="2018-03-05T16:01:00Z">
        <w:r w:rsidDel="00480DCA">
          <w:rPr>
            <w:rFonts w:ascii="Roboto" w:hAnsi="Roboto"/>
            <w:color w:val="333333"/>
          </w:rPr>
          <w:delText>Do you want to be informed of future releases and publications?</w:delText>
        </w:r>
      </w:del>
    </w:p>
    <w:p w14:paraId="7F306063" w14:textId="7507B693" w:rsidR="00A77756" w:rsidDel="00480DCA" w:rsidRDefault="00A77756" w:rsidP="00A77756">
      <w:pPr>
        <w:shd w:val="clear" w:color="auto" w:fill="FFFFFF"/>
        <w:rPr>
          <w:del w:id="45" w:author="Wagner, Michael" w:date="2018-03-05T16:01:00Z"/>
          <w:rFonts w:ascii="Roboto" w:hAnsi="Roboto"/>
          <w:color w:val="333333"/>
        </w:rPr>
      </w:pPr>
      <w:del w:id="46" w:author="Wagner, Michael" w:date="2018-03-05T16:01:00Z">
        <w:r w:rsidDel="00480DCA">
          <w:rPr>
            <w:rFonts w:ascii="Roboto" w:hAnsi="Roboto"/>
            <w:color w:val="333333"/>
          </w:rPr>
          <w:object w:dxaOrig="1440" w:dyaOrig="1440" w14:anchorId="7647CBC7">
            <v:shape id="_x0000_i1055" type="#_x0000_t75" style="width:20.25pt;height:19.5pt" o:ole="">
              <v:imagedata r:id="rId19" o:title=""/>
            </v:shape>
            <w:control r:id="rId20" w:name="DefaultOcxName5" w:shapeid="_x0000_i1055"/>
          </w:object>
        </w:r>
        <w:r w:rsidDel="00480DCA">
          <w:rPr>
            <w:rFonts w:ascii="Roboto" w:hAnsi="Roboto"/>
            <w:color w:val="333333"/>
          </w:rPr>
          <w:delText>Yes</w:delText>
        </w:r>
      </w:del>
    </w:p>
    <w:p w14:paraId="7DEEB1F8" w14:textId="4E5A15EB" w:rsidR="00A77756" w:rsidDel="00480DCA" w:rsidRDefault="00A77756" w:rsidP="00A77756">
      <w:pPr>
        <w:shd w:val="clear" w:color="auto" w:fill="FFFFFF"/>
        <w:rPr>
          <w:del w:id="47" w:author="Wagner, Michael" w:date="2018-03-05T16:01:00Z"/>
          <w:rFonts w:ascii="Roboto" w:hAnsi="Roboto"/>
          <w:color w:val="333333"/>
        </w:rPr>
      </w:pPr>
      <w:del w:id="48" w:author="Wagner, Michael" w:date="2018-03-05T16:01:00Z">
        <w:r w:rsidDel="00480DCA">
          <w:rPr>
            <w:rFonts w:ascii="Roboto" w:hAnsi="Roboto"/>
            <w:color w:val="333333"/>
          </w:rPr>
          <w:object w:dxaOrig="1440" w:dyaOrig="1440" w14:anchorId="3B619265">
            <v:shape id="_x0000_i1058" type="#_x0000_t75" style="width:20.25pt;height:19.5pt" o:ole="">
              <v:imagedata r:id="rId19" o:title=""/>
            </v:shape>
            <w:control r:id="rId21" w:name="DefaultOcxName6" w:shapeid="_x0000_i1058"/>
          </w:object>
        </w:r>
        <w:r w:rsidDel="00480DCA">
          <w:rPr>
            <w:rFonts w:ascii="Roboto" w:hAnsi="Roboto"/>
            <w:color w:val="333333"/>
          </w:rPr>
          <w:delText>No</w:delText>
        </w:r>
      </w:del>
    </w:p>
    <w:p w14:paraId="492E689C" w14:textId="77777777" w:rsidR="00A77756" w:rsidRDefault="00A77756" w:rsidP="00A77756">
      <w:pPr>
        <w:shd w:val="clear" w:color="auto" w:fill="FFFFFF"/>
        <w:rPr>
          <w:rFonts w:ascii="Roboto" w:hAnsi="Roboto"/>
          <w:color w:val="333333"/>
        </w:rPr>
      </w:pPr>
      <w:r>
        <w:rPr>
          <w:rFonts w:ascii="Roboto" w:hAnsi="Roboto"/>
          <w:color w:val="333333"/>
        </w:rPr>
        <w:t>DOWNLOAD </w:t>
      </w:r>
    </w:p>
    <w:p w14:paraId="147009B5" w14:textId="77777777" w:rsidR="00A77756" w:rsidRDefault="00A77756" w:rsidP="00A77756">
      <w:pPr>
        <w:pStyle w:val="z-BottomofForm"/>
      </w:pPr>
      <w:r>
        <w:lastRenderedPageBreak/>
        <w:t>Bottom of Form</w:t>
      </w:r>
    </w:p>
    <w:p w14:paraId="293120D9" w14:textId="77777777" w:rsidR="00A77756" w:rsidRDefault="00A77756" w:rsidP="00A77756">
      <w:pPr>
        <w:pStyle w:val="Heading2"/>
        <w:shd w:val="clear" w:color="auto" w:fill="FFFFFF"/>
        <w:spacing w:before="300" w:after="150"/>
        <w:rPr>
          <w:rFonts w:ascii="Roboto" w:hAnsi="Roboto"/>
          <w:color w:val="E07700"/>
          <w:sz w:val="45"/>
          <w:szCs w:val="45"/>
        </w:rPr>
      </w:pPr>
      <w:r>
        <w:rPr>
          <w:rFonts w:ascii="Roboto" w:hAnsi="Roboto"/>
          <w:b/>
          <w:bCs/>
          <w:color w:val="E07700"/>
          <w:sz w:val="45"/>
          <w:szCs w:val="45"/>
        </w:rPr>
        <w:t>Highlights</w:t>
      </w:r>
    </w:p>
    <w:p w14:paraId="5CC5F23B" w14:textId="77777777" w:rsidR="00A77756" w:rsidRDefault="00A77756" w:rsidP="00A77756">
      <w:pPr>
        <w:numPr>
          <w:ilvl w:val="0"/>
          <w:numId w:val="1"/>
        </w:numPr>
        <w:shd w:val="clear" w:color="auto" w:fill="FFFFFF"/>
        <w:spacing w:before="100" w:beforeAutospacing="1" w:after="100" w:afterAutospacing="1" w:line="240" w:lineRule="auto"/>
        <w:rPr>
          <w:rFonts w:ascii="Droid Serif" w:hAnsi="Droid Serif"/>
          <w:color w:val="333333"/>
          <w:sz w:val="24"/>
          <w:szCs w:val="24"/>
        </w:rPr>
      </w:pPr>
      <w:r>
        <w:rPr>
          <w:rFonts w:ascii="Droid Serif" w:hAnsi="Droid Serif"/>
          <w:color w:val="333333"/>
        </w:rPr>
        <w:t>Monte-Carlo ray-trace code for optical modeling of all types of CSP systems.</w:t>
      </w:r>
    </w:p>
    <w:p w14:paraId="30EAB3A0" w14:textId="77777777" w:rsidR="00A77756" w:rsidRDefault="00A77756" w:rsidP="00A77756">
      <w:pPr>
        <w:numPr>
          <w:ilvl w:val="0"/>
          <w:numId w:val="1"/>
        </w:numPr>
        <w:shd w:val="clear" w:color="auto" w:fill="FFFFFF"/>
        <w:spacing w:before="100" w:beforeAutospacing="1" w:after="100" w:afterAutospacing="1" w:line="240" w:lineRule="auto"/>
        <w:rPr>
          <w:rFonts w:ascii="Droid Serif" w:hAnsi="Droid Serif"/>
          <w:color w:val="333333"/>
        </w:rPr>
      </w:pPr>
      <w:r>
        <w:rPr>
          <w:rFonts w:ascii="Droid Serif" w:hAnsi="Droid Serif"/>
          <w:color w:val="333333"/>
        </w:rPr>
        <w:t>Utilizes all available processors for significant speed increase over original version.</w:t>
      </w:r>
    </w:p>
    <w:p w14:paraId="36F9D412" w14:textId="313E5224" w:rsidR="00A77756" w:rsidDel="009E532D" w:rsidRDefault="00A77756" w:rsidP="00A77756">
      <w:pPr>
        <w:numPr>
          <w:ilvl w:val="0"/>
          <w:numId w:val="1"/>
        </w:numPr>
        <w:shd w:val="clear" w:color="auto" w:fill="FFFFFF"/>
        <w:spacing w:before="100" w:beforeAutospacing="1" w:after="100" w:afterAutospacing="1" w:line="240" w:lineRule="auto"/>
        <w:rPr>
          <w:del w:id="49" w:author="Wagner, Michael" w:date="2018-03-05T16:19:00Z"/>
          <w:rFonts w:ascii="Droid Serif" w:hAnsi="Droid Serif"/>
          <w:color w:val="333333"/>
        </w:rPr>
      </w:pPr>
      <w:del w:id="50" w:author="Wagner, Michael" w:date="2018-03-05T16:19:00Z">
        <w:r w:rsidDel="009E532D">
          <w:rPr>
            <w:rFonts w:ascii="Droid Serif" w:hAnsi="Droid Serif"/>
            <w:color w:val="333333"/>
          </w:rPr>
          <w:delText>Text-based input can be entered directly, via cut and paste from spreadsheets or via a provided add-in to the Trimble SketchUp graphical interface.</w:delText>
        </w:r>
      </w:del>
    </w:p>
    <w:p w14:paraId="2949934D" w14:textId="77777777" w:rsidR="00A77756" w:rsidRDefault="00A77756" w:rsidP="00A77756">
      <w:pPr>
        <w:numPr>
          <w:ilvl w:val="0"/>
          <w:numId w:val="1"/>
        </w:numPr>
        <w:shd w:val="clear" w:color="auto" w:fill="FFFFFF"/>
        <w:spacing w:before="100" w:beforeAutospacing="1" w:after="100" w:afterAutospacing="1" w:line="240" w:lineRule="auto"/>
        <w:rPr>
          <w:rFonts w:ascii="Droid Serif" w:hAnsi="Droid Serif"/>
          <w:color w:val="333333"/>
        </w:rPr>
      </w:pPr>
      <w:r>
        <w:rPr>
          <w:rFonts w:ascii="Droid Serif" w:hAnsi="Droid Serif"/>
          <w:color w:val="333333"/>
        </w:rPr>
        <w:t>The overall geometry can be organized into either physical or virtual Stages; the number of elements per Stage is almost unlimited.</w:t>
      </w:r>
    </w:p>
    <w:p w14:paraId="06A4C5DF" w14:textId="77777777" w:rsidR="00A77756" w:rsidRDefault="00A77756" w:rsidP="00A77756">
      <w:pPr>
        <w:numPr>
          <w:ilvl w:val="0"/>
          <w:numId w:val="1"/>
        </w:numPr>
        <w:shd w:val="clear" w:color="auto" w:fill="FFFFFF"/>
        <w:spacing w:before="100" w:beforeAutospacing="1" w:after="100" w:afterAutospacing="1" w:line="240" w:lineRule="auto"/>
        <w:rPr>
          <w:rFonts w:ascii="Droid Serif" w:hAnsi="Droid Serif"/>
          <w:color w:val="333333"/>
        </w:rPr>
      </w:pPr>
      <w:r>
        <w:rPr>
          <w:rFonts w:ascii="Droid Serif" w:hAnsi="Droid Serif"/>
          <w:color w:val="333333"/>
        </w:rPr>
        <w:t>A wide range of aperture and surface descriptions are available.</w:t>
      </w:r>
    </w:p>
    <w:p w14:paraId="7A47A7C4" w14:textId="7F57BE3B" w:rsidR="00A77756" w:rsidRDefault="00A77756" w:rsidP="00A77756">
      <w:pPr>
        <w:numPr>
          <w:ilvl w:val="0"/>
          <w:numId w:val="1"/>
        </w:numPr>
        <w:shd w:val="clear" w:color="auto" w:fill="FFFFFF"/>
        <w:spacing w:before="100" w:beforeAutospacing="1" w:after="100" w:afterAutospacing="1" w:line="240" w:lineRule="auto"/>
        <w:rPr>
          <w:rFonts w:ascii="Droid Serif" w:hAnsi="Droid Serif"/>
          <w:color w:val="333333"/>
        </w:rPr>
      </w:pPr>
      <w:r>
        <w:rPr>
          <w:rFonts w:ascii="Droid Serif" w:hAnsi="Droid Serif"/>
          <w:color w:val="333333"/>
        </w:rPr>
        <w:t xml:space="preserve">Results can be displayed using </w:t>
      </w:r>
      <w:del w:id="51" w:author="Wagner, Michael" w:date="2018-03-05T16:19:00Z">
        <w:r w:rsidDel="009E532D">
          <w:rPr>
            <w:rFonts w:ascii="Droid Serif" w:hAnsi="Droid Serif"/>
            <w:color w:val="333333"/>
          </w:rPr>
          <w:delText xml:space="preserve">an </w:delText>
        </w:r>
      </w:del>
      <w:r>
        <w:rPr>
          <w:rFonts w:ascii="Droid Serif" w:hAnsi="Droid Serif"/>
          <w:color w:val="333333"/>
        </w:rPr>
        <w:t>embedded graphical visual</w:t>
      </w:r>
      <w:bookmarkStart w:id="52" w:name="_GoBack"/>
      <w:bookmarkEnd w:id="52"/>
      <w:r>
        <w:rPr>
          <w:rFonts w:ascii="Droid Serif" w:hAnsi="Droid Serif"/>
          <w:color w:val="333333"/>
        </w:rPr>
        <w:t>ization tool</w:t>
      </w:r>
      <w:ins w:id="53" w:author="Wagner, Michael" w:date="2018-03-05T16:19:00Z">
        <w:r w:rsidR="009E532D">
          <w:rPr>
            <w:rFonts w:ascii="Droid Serif" w:hAnsi="Droid Serif"/>
            <w:color w:val="333333"/>
          </w:rPr>
          <w:t>s</w:t>
        </w:r>
      </w:ins>
      <w:r>
        <w:rPr>
          <w:rFonts w:ascii="Droid Serif" w:hAnsi="Droid Serif"/>
          <w:color w:val="333333"/>
        </w:rPr>
        <w:t>.</w:t>
      </w:r>
    </w:p>
    <w:p w14:paraId="29FC0D67" w14:textId="59B6BF09" w:rsidR="00A77756" w:rsidRDefault="00A77756" w:rsidP="00A77756">
      <w:pPr>
        <w:numPr>
          <w:ilvl w:val="0"/>
          <w:numId w:val="1"/>
        </w:numPr>
        <w:shd w:val="clear" w:color="auto" w:fill="FFFFFF"/>
        <w:spacing w:before="100" w:beforeAutospacing="1" w:after="100" w:afterAutospacing="1" w:line="240" w:lineRule="auto"/>
        <w:rPr>
          <w:ins w:id="54" w:author="Wagner, Michael" w:date="2018-03-05T16:20:00Z"/>
          <w:rFonts w:ascii="Droid Serif" w:hAnsi="Droid Serif"/>
          <w:color w:val="333333"/>
        </w:rPr>
      </w:pPr>
      <w:r>
        <w:rPr>
          <w:rFonts w:ascii="Droid Serif" w:hAnsi="Droid Serif"/>
          <w:color w:val="333333"/>
        </w:rPr>
        <w:t>A scripting language is included to allow for parametric analyses.</w:t>
      </w:r>
    </w:p>
    <w:p w14:paraId="52CBB4E7" w14:textId="614BBBE9" w:rsidR="009E532D" w:rsidRDefault="009E532D" w:rsidP="00A77756">
      <w:pPr>
        <w:numPr>
          <w:ilvl w:val="0"/>
          <w:numId w:val="1"/>
        </w:numPr>
        <w:shd w:val="clear" w:color="auto" w:fill="FFFFFF"/>
        <w:spacing w:before="100" w:beforeAutospacing="1" w:after="100" w:afterAutospacing="1" w:line="240" w:lineRule="auto"/>
        <w:rPr>
          <w:rFonts w:ascii="Droid Serif" w:hAnsi="Droid Serif"/>
          <w:color w:val="333333"/>
        </w:rPr>
      </w:pPr>
      <w:ins w:id="55" w:author="Wagner, Michael" w:date="2018-03-05T16:20:00Z">
        <w:r>
          <w:rPr>
            <w:rFonts w:ascii="Droid Serif" w:hAnsi="Droid Serif"/>
            <w:color w:val="333333"/>
          </w:rPr>
          <w:t xml:space="preserve">The graphical interface </w:t>
        </w:r>
      </w:ins>
      <w:ins w:id="56" w:author="Wagner, Michael" w:date="2018-03-05T16:21:00Z">
        <w:r>
          <w:rPr>
            <w:rFonts w:ascii="Droid Serif" w:hAnsi="Droid Serif"/>
            <w:color w:val="333333"/>
          </w:rPr>
          <w:t>is updated to utilize</w:t>
        </w:r>
      </w:ins>
      <w:ins w:id="57" w:author="Wagner, Michael" w:date="2018-03-07T12:56:00Z">
        <w:r w:rsidR="0078226E">
          <w:rPr>
            <w:rFonts w:ascii="Droid Serif" w:hAnsi="Droid Serif"/>
            <w:color w:val="333333"/>
          </w:rPr>
          <w:t xml:space="preserve"> NREL’s </w:t>
        </w:r>
        <w:proofErr w:type="spellStart"/>
        <w:r w:rsidR="0078226E">
          <w:rPr>
            <w:rFonts w:ascii="Droid Serif" w:hAnsi="Droid Serif"/>
            <w:color w:val="333333"/>
          </w:rPr>
          <w:t>wxW</w:t>
        </w:r>
      </w:ins>
      <w:ins w:id="58" w:author="Wagner, Michael" w:date="2018-03-07T12:57:00Z">
        <w:r w:rsidR="0078226E">
          <w:rPr>
            <w:rFonts w:ascii="Droid Serif" w:hAnsi="Droid Serif"/>
            <w:color w:val="333333"/>
          </w:rPr>
          <w:t>idgets</w:t>
        </w:r>
        <w:proofErr w:type="spellEnd"/>
        <w:r w:rsidR="0078226E">
          <w:rPr>
            <w:rFonts w:ascii="Droid Serif" w:hAnsi="Droid Serif"/>
            <w:color w:val="333333"/>
          </w:rPr>
          <w:t xml:space="preserve"> extensions toolkit (WEX)</w:t>
        </w:r>
      </w:ins>
    </w:p>
    <w:p w14:paraId="459B045B" w14:textId="77777777" w:rsidR="00A77756" w:rsidRDefault="00A77756" w:rsidP="00A77756">
      <w:pPr>
        <w:pStyle w:val="Heading2"/>
        <w:shd w:val="clear" w:color="auto" w:fill="FFFFFF"/>
        <w:spacing w:before="300" w:after="150"/>
        <w:rPr>
          <w:rFonts w:ascii="Roboto" w:hAnsi="Roboto"/>
          <w:color w:val="E07700"/>
          <w:sz w:val="45"/>
          <w:szCs w:val="45"/>
        </w:rPr>
      </w:pPr>
      <w:r>
        <w:rPr>
          <w:rFonts w:ascii="Roboto" w:hAnsi="Roboto"/>
          <w:b/>
          <w:bCs/>
          <w:color w:val="E07700"/>
          <w:sz w:val="45"/>
          <w:szCs w:val="45"/>
        </w:rPr>
        <w:t>Previous Releases</w:t>
      </w:r>
    </w:p>
    <w:p w14:paraId="6702EC06" w14:textId="76DFC894" w:rsidR="00A77756" w:rsidRDefault="00A77756" w:rsidP="00A77756">
      <w:pPr>
        <w:pStyle w:val="NormalWeb"/>
        <w:shd w:val="clear" w:color="auto" w:fill="FFFFFF"/>
        <w:spacing w:before="0" w:beforeAutospacing="0" w:after="150" w:afterAutospacing="0"/>
        <w:rPr>
          <w:rFonts w:ascii="Droid Serif" w:hAnsi="Droid Serif"/>
          <w:color w:val="333333"/>
        </w:rPr>
      </w:pPr>
      <w:r>
        <w:rPr>
          <w:rFonts w:ascii="Droid Serif" w:hAnsi="Droid Serif"/>
          <w:color w:val="333333"/>
        </w:rPr>
        <w:t xml:space="preserve">For reference purposes and for upgrading old geometry files, the </w:t>
      </w:r>
      <w:del w:id="59" w:author="Wagner, Michael" w:date="2018-03-05T16:19:00Z">
        <w:r w:rsidDel="009E532D">
          <w:rPr>
            <w:rFonts w:ascii="Droid Serif" w:hAnsi="Droid Serif"/>
            <w:color w:val="333333"/>
          </w:rPr>
          <w:delText xml:space="preserve">original </w:delText>
        </w:r>
      </w:del>
      <w:ins w:id="60" w:author="Wagner, Michael" w:date="2018-03-05T16:19:00Z">
        <w:r w:rsidR="009E532D">
          <w:rPr>
            <w:rFonts w:ascii="Droid Serif" w:hAnsi="Droid Serif"/>
            <w:color w:val="333333"/>
          </w:rPr>
          <w:t xml:space="preserve">prior </w:t>
        </w:r>
      </w:ins>
      <w:r>
        <w:rPr>
          <w:rFonts w:ascii="Droid Serif" w:hAnsi="Droid Serif"/>
          <w:color w:val="333333"/>
        </w:rPr>
        <w:t xml:space="preserve">version of SolTrace (Version </w:t>
      </w:r>
      <w:del w:id="61" w:author="Wagner, Michael" w:date="2018-03-05T16:19:00Z">
        <w:r w:rsidDel="009E532D">
          <w:rPr>
            <w:rFonts w:ascii="Droid Serif" w:hAnsi="Droid Serif"/>
            <w:color w:val="333333"/>
          </w:rPr>
          <w:delText>01.17.11</w:delText>
        </w:r>
      </w:del>
      <w:ins w:id="62" w:author="Wagner, Michael" w:date="2018-03-05T16:19:00Z">
        <w:r w:rsidR="009E532D">
          <w:rPr>
            <w:rFonts w:ascii="Droid Serif" w:hAnsi="Droid Serif"/>
            <w:color w:val="333333"/>
          </w:rPr>
          <w:t>2016.12.22</w:t>
        </w:r>
      </w:ins>
      <w:r>
        <w:rPr>
          <w:rFonts w:ascii="Droid Serif" w:hAnsi="Droid Serif"/>
          <w:color w:val="333333"/>
        </w:rPr>
        <w:t>) is still available for download. Check directly with </w:t>
      </w:r>
      <w:hyperlink r:id="rId22" w:history="1">
        <w:r>
          <w:rPr>
            <w:rStyle w:val="Hyperlink"/>
            <w:rFonts w:ascii="Droid Serif" w:hAnsi="Droid Serif"/>
            <w:color w:val="A467C2"/>
          </w:rPr>
          <w:t>SolTrace Support</w:t>
        </w:r>
      </w:hyperlink>
      <w:r>
        <w:rPr>
          <w:rFonts w:ascii="Droid Serif" w:hAnsi="Droid Serif"/>
          <w:color w:val="333333"/>
        </w:rPr>
        <w:t xml:space="preserve"> for directions. </w:t>
      </w:r>
      <w:del w:id="63" w:author="Wagner, Michael" w:date="2018-03-05T16:19:00Z">
        <w:r w:rsidDel="009E532D">
          <w:rPr>
            <w:rFonts w:ascii="Droid Serif" w:hAnsi="Droid Serif"/>
            <w:color w:val="333333"/>
          </w:rPr>
          <w:delText>Note that the current version of SolTrace has a provided script for processing old geo files into the latest input format.</w:delText>
        </w:r>
      </w:del>
    </w:p>
    <w:p w14:paraId="021ECDBB" w14:textId="72C72B10" w:rsidR="009E532D" w:rsidRDefault="009E532D" w:rsidP="00A77756">
      <w:pPr>
        <w:pStyle w:val="NormalWeb"/>
        <w:pBdr>
          <w:bottom w:val="single" w:sz="6" w:space="1" w:color="auto"/>
        </w:pBdr>
        <w:shd w:val="clear" w:color="auto" w:fill="FFFFFF"/>
        <w:spacing w:before="0" w:beforeAutospacing="0" w:after="150" w:afterAutospacing="0"/>
        <w:rPr>
          <w:rFonts w:ascii="Droid Serif" w:hAnsi="Droid Serif"/>
          <w:color w:val="333333"/>
        </w:rPr>
      </w:pPr>
    </w:p>
    <w:p w14:paraId="03A4664D" w14:textId="77777777" w:rsidR="009E532D" w:rsidRDefault="009E532D" w:rsidP="00A77756">
      <w:pPr>
        <w:pStyle w:val="NormalWeb"/>
        <w:shd w:val="clear" w:color="auto" w:fill="FFFFFF"/>
        <w:spacing w:before="0" w:beforeAutospacing="0" w:after="150" w:afterAutospacing="0"/>
        <w:rPr>
          <w:rFonts w:ascii="Droid Serif" w:hAnsi="Droid Serif"/>
          <w:color w:val="333333"/>
        </w:rPr>
      </w:pPr>
    </w:p>
    <w:p w14:paraId="16FA76FF" w14:textId="48EE19AD" w:rsidR="00A77756" w:rsidRDefault="00660FBF">
      <w:r>
        <w:t>[</w:t>
      </w:r>
      <w:r w:rsidRPr="00660FBF">
        <w:t>https://www.nrel.gov/csp/soltrace-support.html</w:t>
      </w:r>
      <w:r>
        <w:t>]</w:t>
      </w:r>
    </w:p>
    <w:p w14:paraId="7D0356C8" w14:textId="77777777" w:rsidR="00660FBF" w:rsidRDefault="00660FBF" w:rsidP="00660FBF">
      <w:pPr>
        <w:pStyle w:val="Heading1"/>
        <w:shd w:val="clear" w:color="auto" w:fill="FFFFFF"/>
        <w:spacing w:before="0" w:beforeAutospacing="0" w:after="150" w:afterAutospacing="0"/>
        <w:rPr>
          <w:rFonts w:ascii="Roboto" w:hAnsi="Roboto"/>
          <w:b w:val="0"/>
          <w:bCs w:val="0"/>
          <w:color w:val="333333"/>
          <w:sz w:val="72"/>
          <w:szCs w:val="72"/>
        </w:rPr>
      </w:pPr>
      <w:r>
        <w:rPr>
          <w:rFonts w:ascii="Roboto" w:hAnsi="Roboto"/>
          <w:b w:val="0"/>
          <w:bCs w:val="0"/>
          <w:color w:val="333333"/>
          <w:sz w:val="72"/>
          <w:szCs w:val="72"/>
        </w:rPr>
        <w:t>SolTrace Support</w:t>
      </w:r>
    </w:p>
    <w:p w14:paraId="04254121" w14:textId="4F52ECFE" w:rsidR="00660FBF" w:rsidRDefault="00660FBF" w:rsidP="00660FBF">
      <w:pPr>
        <w:pStyle w:val="NormalWeb"/>
        <w:shd w:val="clear" w:color="auto" w:fill="FFFFFF"/>
        <w:spacing w:before="0" w:beforeAutospacing="0" w:after="150" w:afterAutospacing="0"/>
        <w:rPr>
          <w:rFonts w:ascii="Droid Serif" w:hAnsi="Droid Serif"/>
          <w:color w:val="333333"/>
        </w:rPr>
      </w:pPr>
      <w:r>
        <w:rPr>
          <w:rFonts w:ascii="Droid Serif" w:hAnsi="Droid Serif"/>
          <w:color w:val="333333"/>
        </w:rPr>
        <w:t xml:space="preserve">The best place to find answers about using SolTrace are found in the software's Help system—just click </w:t>
      </w:r>
      <w:del w:id="64" w:author="Wagner, Michael" w:date="2018-03-05T16:34:00Z">
        <w:r w:rsidDel="00660FBF">
          <w:rPr>
            <w:rFonts w:ascii="Droid Serif" w:hAnsi="Droid Serif"/>
            <w:color w:val="333333"/>
          </w:rPr>
          <w:delText xml:space="preserve">Help Contents under the Help menu or select </w:delText>
        </w:r>
      </w:del>
      <w:del w:id="65" w:author="Wagner, Michael" w:date="2018-03-05T16:35:00Z">
        <w:r w:rsidDel="00660FBF">
          <w:rPr>
            <w:rFonts w:ascii="Droid Serif" w:hAnsi="Droid Serif"/>
            <w:color w:val="333333"/>
          </w:rPr>
          <w:delText xml:space="preserve">Help from the system tree in </w:delText>
        </w:r>
      </w:del>
      <w:ins w:id="66" w:author="Wagner, Michael" w:date="2018-03-05T16:35:00Z">
        <w:r>
          <w:rPr>
            <w:rFonts w:ascii="Droid Serif" w:hAnsi="Droid Serif"/>
            <w:color w:val="333333"/>
          </w:rPr>
          <w:t xml:space="preserve">the help “?” icon on </w:t>
        </w:r>
      </w:ins>
      <w:r>
        <w:rPr>
          <w:rFonts w:ascii="Droid Serif" w:hAnsi="Droid Serif"/>
          <w:color w:val="333333"/>
        </w:rPr>
        <w:t>the main SolTrace screen. Currently, there are no user guides or other reference manuals.</w:t>
      </w:r>
      <w:ins w:id="67" w:author="Wagner, Michael" w:date="2018-03-05T16:35:00Z">
        <w:r>
          <w:rPr>
            <w:rFonts w:ascii="Droid Serif" w:hAnsi="Droid Serif"/>
            <w:color w:val="333333"/>
          </w:rPr>
          <w:t xml:space="preserve"> We are working to build a </w:t>
        </w:r>
      </w:ins>
      <w:ins w:id="68" w:author="Wagner, Michael" w:date="2018-03-05T16:36:00Z">
        <w:r>
          <w:rPr>
            <w:rFonts w:ascii="Droid Serif" w:hAnsi="Droid Serif"/>
            <w:color w:val="333333"/>
          </w:rPr>
          <w:t xml:space="preserve">programmer </w:t>
        </w:r>
      </w:ins>
      <w:ins w:id="69" w:author="Wagner, Michael" w:date="2018-03-05T16:35:00Z">
        <w:r>
          <w:rPr>
            <w:rFonts w:ascii="Droid Serif" w:hAnsi="Droid Serif"/>
            <w:color w:val="333333"/>
          </w:rPr>
          <w:t xml:space="preserve">community on the </w:t>
        </w:r>
      </w:ins>
      <w:ins w:id="70" w:author="Wagner, Michael" w:date="2018-03-05T16:36:00Z">
        <w:r>
          <w:rPr>
            <w:rFonts w:ascii="Droid Serif" w:hAnsi="Droid Serif"/>
            <w:color w:val="333333"/>
          </w:rPr>
          <w:fldChar w:fldCharType="begin"/>
        </w:r>
        <w:r>
          <w:rPr>
            <w:rFonts w:ascii="Droid Serif" w:hAnsi="Droid Serif"/>
            <w:color w:val="333333"/>
          </w:rPr>
          <w:instrText xml:space="preserve"> HYPERLINK "https://github.com/NREL/SolTrace" </w:instrText>
        </w:r>
        <w:r>
          <w:rPr>
            <w:rFonts w:ascii="Droid Serif" w:hAnsi="Droid Serif"/>
            <w:color w:val="333333"/>
          </w:rPr>
          <w:fldChar w:fldCharType="separate"/>
        </w:r>
        <w:r w:rsidRPr="00660FBF">
          <w:rPr>
            <w:rStyle w:val="Hyperlink"/>
            <w:rFonts w:ascii="Droid Serif" w:hAnsi="Droid Serif"/>
          </w:rPr>
          <w:t>open-source webpage</w:t>
        </w:r>
        <w:r>
          <w:rPr>
            <w:rFonts w:ascii="Droid Serif" w:hAnsi="Droid Serif"/>
            <w:color w:val="333333"/>
          </w:rPr>
          <w:fldChar w:fldCharType="end"/>
        </w:r>
      </w:ins>
      <w:ins w:id="71" w:author="Wagner, Michael" w:date="2018-03-05T16:35:00Z">
        <w:r>
          <w:rPr>
            <w:rFonts w:ascii="Droid Serif" w:hAnsi="Droid Serif"/>
            <w:color w:val="333333"/>
          </w:rPr>
          <w:t xml:space="preserve"> </w:t>
        </w:r>
      </w:ins>
      <w:ins w:id="72" w:author="Wagner, Michael" w:date="2018-03-05T16:36:00Z">
        <w:r>
          <w:rPr>
            <w:rFonts w:ascii="Droid Serif" w:hAnsi="Droid Serif"/>
            <w:color w:val="333333"/>
          </w:rPr>
          <w:t>to identify bugs, develop new features, or create sample project or scripting files that may be use</w:t>
        </w:r>
      </w:ins>
      <w:ins w:id="73" w:author="Wagner, Michael" w:date="2018-03-05T16:37:00Z">
        <w:r>
          <w:rPr>
            <w:rFonts w:ascii="Droid Serif" w:hAnsi="Droid Serif"/>
            <w:color w:val="333333"/>
          </w:rPr>
          <w:t xml:space="preserve">ful for the community. </w:t>
        </w:r>
      </w:ins>
    </w:p>
    <w:p w14:paraId="244035E1" w14:textId="77777777" w:rsidR="00660FBF" w:rsidRDefault="00660FBF" w:rsidP="00660FBF">
      <w:pPr>
        <w:pStyle w:val="NormalWeb"/>
        <w:shd w:val="clear" w:color="auto" w:fill="FFFFFF"/>
        <w:spacing w:before="0" w:beforeAutospacing="0" w:after="150" w:afterAutospacing="0"/>
        <w:rPr>
          <w:rFonts w:ascii="Droid Serif" w:hAnsi="Droid Serif"/>
          <w:color w:val="333333"/>
        </w:rPr>
      </w:pPr>
      <w:r>
        <w:rPr>
          <w:rFonts w:ascii="Droid Serif" w:hAnsi="Droid Serif"/>
          <w:color w:val="333333"/>
        </w:rPr>
        <w:t>You may send questions and comments to the user support team at </w:t>
      </w:r>
      <w:hyperlink r:id="rId23" w:history="1">
        <w:r>
          <w:rPr>
            <w:rStyle w:val="Hyperlink"/>
            <w:rFonts w:ascii="Droid Serif" w:hAnsi="Droid Serif"/>
            <w:color w:val="A467C2"/>
            <w:u w:val="none"/>
          </w:rPr>
          <w:t>SolTrace Support</w:t>
        </w:r>
      </w:hyperlink>
      <w:r>
        <w:rPr>
          <w:rFonts w:ascii="Droid Serif" w:hAnsi="Droid Serif"/>
          <w:color w:val="333333"/>
        </w:rPr>
        <w:t>. However, there is a very limited budget for support, so complex requests may be difficult to accommodate.</w:t>
      </w:r>
    </w:p>
    <w:p w14:paraId="4F47F8FC" w14:textId="1727BDB5" w:rsidR="00660FBF" w:rsidRDefault="00660FBF"/>
    <w:p w14:paraId="6AA57A47" w14:textId="77777777" w:rsidR="00660FBF" w:rsidRDefault="00660FBF"/>
    <w:sectPr w:rsidR="00660F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Roboto">
    <w:altName w:val="Arial"/>
    <w:panose1 w:val="00000000000000000000"/>
    <w:charset w:val="00"/>
    <w:family w:val="roman"/>
    <w:notTrueType/>
    <w:pitch w:val="default"/>
  </w:font>
  <w:font w:name="Droid Serif">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DE2BCB"/>
    <w:multiLevelType w:val="multilevel"/>
    <w:tmpl w:val="76C4C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agner, Michael">
    <w15:presenceInfo w15:providerId="AD" w15:userId="S-1-5-21-2090949127-153249958-1489575960-281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90F"/>
    <w:rsid w:val="00480DCA"/>
    <w:rsid w:val="0053490F"/>
    <w:rsid w:val="00660FBF"/>
    <w:rsid w:val="0078226E"/>
    <w:rsid w:val="009E532D"/>
    <w:rsid w:val="00A77756"/>
    <w:rsid w:val="00BA78E0"/>
    <w:rsid w:val="00EB0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0C799E82"/>
  <w15:chartTrackingRefBased/>
  <w15:docId w15:val="{BE12174D-9B88-44CC-973C-1EBB18CC9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3490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7775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490F"/>
    <w:rPr>
      <w:rFonts w:ascii="Times New Roman" w:eastAsia="Times New Roman" w:hAnsi="Times New Roman" w:cs="Times New Roman"/>
      <w:b/>
      <w:bCs/>
      <w:kern w:val="36"/>
      <w:sz w:val="48"/>
      <w:szCs w:val="48"/>
    </w:rPr>
  </w:style>
  <w:style w:type="paragraph" w:customStyle="1" w:styleId="lead">
    <w:name w:val="lead"/>
    <w:basedOn w:val="Normal"/>
    <w:rsid w:val="0053490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3490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3490F"/>
    <w:rPr>
      <w:color w:val="0000FF"/>
      <w:u w:val="single"/>
    </w:rPr>
  </w:style>
  <w:style w:type="paragraph" w:customStyle="1" w:styleId="Caption1">
    <w:name w:val="Caption1"/>
    <w:basedOn w:val="Normal"/>
    <w:rsid w:val="0053490F"/>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53490F"/>
    <w:rPr>
      <w:color w:val="808080"/>
      <w:shd w:val="clear" w:color="auto" w:fill="E6E6E6"/>
    </w:rPr>
  </w:style>
  <w:style w:type="character" w:customStyle="1" w:styleId="Heading2Char">
    <w:name w:val="Heading 2 Char"/>
    <w:basedOn w:val="DefaultParagraphFont"/>
    <w:link w:val="Heading2"/>
    <w:uiPriority w:val="9"/>
    <w:semiHidden/>
    <w:rsid w:val="00A77756"/>
    <w:rPr>
      <w:rFonts w:asciiTheme="majorHAnsi" w:eastAsiaTheme="majorEastAsia" w:hAnsiTheme="majorHAnsi" w:cstheme="majorBidi"/>
      <w:color w:val="365F91" w:themeColor="accent1" w:themeShade="BF"/>
      <w:sz w:val="26"/>
      <w:szCs w:val="26"/>
    </w:rPr>
  </w:style>
  <w:style w:type="paragraph" w:styleId="z-TopofForm">
    <w:name w:val="HTML Top of Form"/>
    <w:basedOn w:val="Normal"/>
    <w:next w:val="Normal"/>
    <w:link w:val="z-TopofFormChar"/>
    <w:hidden/>
    <w:uiPriority w:val="99"/>
    <w:semiHidden/>
    <w:unhideWhenUsed/>
    <w:rsid w:val="00A7775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77756"/>
    <w:rPr>
      <w:rFonts w:ascii="Arial" w:eastAsia="Times New Roman" w:hAnsi="Arial" w:cs="Arial"/>
      <w:vanish/>
      <w:sz w:val="16"/>
      <w:szCs w:val="16"/>
    </w:rPr>
  </w:style>
  <w:style w:type="character" w:customStyle="1" w:styleId="required">
    <w:name w:val="required"/>
    <w:basedOn w:val="DefaultParagraphFont"/>
    <w:rsid w:val="00A77756"/>
  </w:style>
  <w:style w:type="paragraph" w:styleId="z-BottomofForm">
    <w:name w:val="HTML Bottom of Form"/>
    <w:basedOn w:val="Normal"/>
    <w:next w:val="Normal"/>
    <w:link w:val="z-BottomofFormChar"/>
    <w:hidden/>
    <w:uiPriority w:val="99"/>
    <w:semiHidden/>
    <w:unhideWhenUsed/>
    <w:rsid w:val="00A7775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77756"/>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160309">
      <w:bodyDiv w:val="1"/>
      <w:marLeft w:val="0"/>
      <w:marRight w:val="0"/>
      <w:marTop w:val="0"/>
      <w:marBottom w:val="0"/>
      <w:divBdr>
        <w:top w:val="none" w:sz="0" w:space="0" w:color="auto"/>
        <w:left w:val="none" w:sz="0" w:space="0" w:color="auto"/>
        <w:bottom w:val="none" w:sz="0" w:space="0" w:color="auto"/>
        <w:right w:val="none" w:sz="0" w:space="0" w:color="auto"/>
      </w:divBdr>
    </w:div>
    <w:div w:id="326252373">
      <w:bodyDiv w:val="1"/>
      <w:marLeft w:val="0"/>
      <w:marRight w:val="0"/>
      <w:marTop w:val="0"/>
      <w:marBottom w:val="0"/>
      <w:divBdr>
        <w:top w:val="none" w:sz="0" w:space="0" w:color="auto"/>
        <w:left w:val="none" w:sz="0" w:space="0" w:color="auto"/>
        <w:bottom w:val="none" w:sz="0" w:space="0" w:color="auto"/>
        <w:right w:val="none" w:sz="0" w:space="0" w:color="auto"/>
      </w:divBdr>
      <w:divsChild>
        <w:div w:id="283314352">
          <w:marLeft w:val="0"/>
          <w:marRight w:val="0"/>
          <w:marTop w:val="0"/>
          <w:marBottom w:val="0"/>
          <w:divBdr>
            <w:top w:val="none" w:sz="0" w:space="0" w:color="auto"/>
            <w:left w:val="none" w:sz="0" w:space="0" w:color="auto"/>
            <w:bottom w:val="none" w:sz="0" w:space="0" w:color="auto"/>
            <w:right w:val="none" w:sz="0" w:space="0" w:color="auto"/>
          </w:divBdr>
          <w:divsChild>
            <w:div w:id="620306564">
              <w:marLeft w:val="0"/>
              <w:marRight w:val="0"/>
              <w:marTop w:val="0"/>
              <w:marBottom w:val="225"/>
              <w:divBdr>
                <w:top w:val="none" w:sz="0" w:space="0" w:color="auto"/>
                <w:left w:val="none" w:sz="0" w:space="0" w:color="auto"/>
                <w:bottom w:val="none" w:sz="0" w:space="0" w:color="auto"/>
                <w:right w:val="none" w:sz="0" w:space="0" w:color="auto"/>
              </w:divBdr>
            </w:div>
            <w:div w:id="1861505242">
              <w:marLeft w:val="0"/>
              <w:marRight w:val="0"/>
              <w:marTop w:val="0"/>
              <w:marBottom w:val="225"/>
              <w:divBdr>
                <w:top w:val="none" w:sz="0" w:space="0" w:color="auto"/>
                <w:left w:val="none" w:sz="0" w:space="0" w:color="auto"/>
                <w:bottom w:val="none" w:sz="0" w:space="0" w:color="auto"/>
                <w:right w:val="none" w:sz="0" w:space="0" w:color="auto"/>
              </w:divBdr>
            </w:div>
            <w:div w:id="1784835796">
              <w:marLeft w:val="0"/>
              <w:marRight w:val="0"/>
              <w:marTop w:val="0"/>
              <w:marBottom w:val="225"/>
              <w:divBdr>
                <w:top w:val="none" w:sz="0" w:space="0" w:color="auto"/>
                <w:left w:val="none" w:sz="0" w:space="0" w:color="auto"/>
                <w:bottom w:val="none" w:sz="0" w:space="0" w:color="auto"/>
                <w:right w:val="none" w:sz="0" w:space="0" w:color="auto"/>
              </w:divBdr>
            </w:div>
            <w:div w:id="1810322013">
              <w:marLeft w:val="0"/>
              <w:marRight w:val="0"/>
              <w:marTop w:val="0"/>
              <w:marBottom w:val="225"/>
              <w:divBdr>
                <w:top w:val="none" w:sz="0" w:space="0" w:color="auto"/>
                <w:left w:val="none" w:sz="0" w:space="0" w:color="auto"/>
                <w:bottom w:val="none" w:sz="0" w:space="0" w:color="auto"/>
                <w:right w:val="none" w:sz="0" w:space="0" w:color="auto"/>
              </w:divBdr>
            </w:div>
            <w:div w:id="1694916977">
              <w:marLeft w:val="0"/>
              <w:marRight w:val="0"/>
              <w:marTop w:val="0"/>
              <w:marBottom w:val="225"/>
              <w:divBdr>
                <w:top w:val="none" w:sz="0" w:space="0" w:color="auto"/>
                <w:left w:val="none" w:sz="0" w:space="0" w:color="auto"/>
                <w:bottom w:val="none" w:sz="0" w:space="0" w:color="auto"/>
                <w:right w:val="none" w:sz="0" w:space="0" w:color="auto"/>
              </w:divBdr>
            </w:div>
            <w:div w:id="1968468617">
              <w:marLeft w:val="0"/>
              <w:marRight w:val="0"/>
              <w:marTop w:val="0"/>
              <w:marBottom w:val="225"/>
              <w:divBdr>
                <w:top w:val="none" w:sz="0" w:space="0" w:color="auto"/>
                <w:left w:val="none" w:sz="0" w:space="0" w:color="auto"/>
                <w:bottom w:val="none" w:sz="0" w:space="0" w:color="auto"/>
                <w:right w:val="none" w:sz="0" w:space="0" w:color="auto"/>
              </w:divBdr>
              <w:divsChild>
                <w:div w:id="2145928814">
                  <w:marLeft w:val="0"/>
                  <w:marRight w:val="0"/>
                  <w:marTop w:val="0"/>
                  <w:marBottom w:val="0"/>
                  <w:divBdr>
                    <w:top w:val="none" w:sz="0" w:space="0" w:color="auto"/>
                    <w:left w:val="none" w:sz="0" w:space="0" w:color="auto"/>
                    <w:bottom w:val="none" w:sz="0" w:space="0" w:color="auto"/>
                    <w:right w:val="none" w:sz="0" w:space="0" w:color="auto"/>
                  </w:divBdr>
                  <w:divsChild>
                    <w:div w:id="1652444060">
                      <w:marLeft w:val="0"/>
                      <w:marRight w:val="0"/>
                      <w:marTop w:val="150"/>
                      <w:marBottom w:val="150"/>
                      <w:divBdr>
                        <w:top w:val="none" w:sz="0" w:space="0" w:color="auto"/>
                        <w:left w:val="none" w:sz="0" w:space="0" w:color="auto"/>
                        <w:bottom w:val="none" w:sz="0" w:space="0" w:color="auto"/>
                        <w:right w:val="none" w:sz="0" w:space="0" w:color="auto"/>
                      </w:divBdr>
                    </w:div>
                    <w:div w:id="102302061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241140584">
      <w:bodyDiv w:val="1"/>
      <w:marLeft w:val="0"/>
      <w:marRight w:val="0"/>
      <w:marTop w:val="0"/>
      <w:marBottom w:val="0"/>
      <w:divBdr>
        <w:top w:val="none" w:sz="0" w:space="0" w:color="auto"/>
        <w:left w:val="none" w:sz="0" w:space="0" w:color="auto"/>
        <w:bottom w:val="none" w:sz="0" w:space="0" w:color="auto"/>
        <w:right w:val="none" w:sz="0" w:space="0" w:color="auto"/>
      </w:divBdr>
    </w:div>
    <w:div w:id="1382438712">
      <w:bodyDiv w:val="1"/>
      <w:marLeft w:val="0"/>
      <w:marRight w:val="0"/>
      <w:marTop w:val="0"/>
      <w:marBottom w:val="0"/>
      <w:divBdr>
        <w:top w:val="none" w:sz="0" w:space="0" w:color="auto"/>
        <w:left w:val="none" w:sz="0" w:space="0" w:color="auto"/>
        <w:bottom w:val="none" w:sz="0" w:space="0" w:color="auto"/>
        <w:right w:val="none" w:sz="0" w:space="0" w:color="auto"/>
      </w:divBdr>
      <w:divsChild>
        <w:div w:id="969432088">
          <w:marLeft w:val="0"/>
          <w:marRight w:val="0"/>
          <w:marTop w:val="0"/>
          <w:marBottom w:val="0"/>
          <w:divBdr>
            <w:top w:val="none" w:sz="0" w:space="0" w:color="auto"/>
            <w:left w:val="none" w:sz="0" w:space="0" w:color="auto"/>
            <w:bottom w:val="none" w:sz="0" w:space="0" w:color="auto"/>
            <w:right w:val="none" w:sz="0" w:space="0" w:color="auto"/>
          </w:divBdr>
          <w:divsChild>
            <w:div w:id="1526745576">
              <w:marLeft w:val="0"/>
              <w:marRight w:val="0"/>
              <w:marTop w:val="0"/>
              <w:marBottom w:val="225"/>
              <w:divBdr>
                <w:top w:val="none" w:sz="0" w:space="0" w:color="auto"/>
                <w:left w:val="none" w:sz="0" w:space="0" w:color="auto"/>
                <w:bottom w:val="none" w:sz="0" w:space="0" w:color="auto"/>
                <w:right w:val="none" w:sz="0" w:space="0" w:color="auto"/>
              </w:divBdr>
            </w:div>
            <w:div w:id="1652833873">
              <w:marLeft w:val="0"/>
              <w:marRight w:val="0"/>
              <w:marTop w:val="0"/>
              <w:marBottom w:val="225"/>
              <w:divBdr>
                <w:top w:val="none" w:sz="0" w:space="0" w:color="auto"/>
                <w:left w:val="none" w:sz="0" w:space="0" w:color="auto"/>
                <w:bottom w:val="none" w:sz="0" w:space="0" w:color="auto"/>
                <w:right w:val="none" w:sz="0" w:space="0" w:color="auto"/>
              </w:divBdr>
            </w:div>
            <w:div w:id="1397976519">
              <w:marLeft w:val="0"/>
              <w:marRight w:val="0"/>
              <w:marTop w:val="0"/>
              <w:marBottom w:val="225"/>
              <w:divBdr>
                <w:top w:val="none" w:sz="0" w:space="0" w:color="auto"/>
                <w:left w:val="none" w:sz="0" w:space="0" w:color="auto"/>
                <w:bottom w:val="none" w:sz="0" w:space="0" w:color="auto"/>
                <w:right w:val="none" w:sz="0" w:space="0" w:color="auto"/>
              </w:divBdr>
            </w:div>
            <w:div w:id="299043540">
              <w:marLeft w:val="0"/>
              <w:marRight w:val="0"/>
              <w:marTop w:val="0"/>
              <w:marBottom w:val="225"/>
              <w:divBdr>
                <w:top w:val="none" w:sz="0" w:space="0" w:color="auto"/>
                <w:left w:val="none" w:sz="0" w:space="0" w:color="auto"/>
                <w:bottom w:val="none" w:sz="0" w:space="0" w:color="auto"/>
                <w:right w:val="none" w:sz="0" w:space="0" w:color="auto"/>
              </w:divBdr>
            </w:div>
            <w:div w:id="2126072457">
              <w:marLeft w:val="0"/>
              <w:marRight w:val="0"/>
              <w:marTop w:val="0"/>
              <w:marBottom w:val="225"/>
              <w:divBdr>
                <w:top w:val="none" w:sz="0" w:space="0" w:color="auto"/>
                <w:left w:val="none" w:sz="0" w:space="0" w:color="auto"/>
                <w:bottom w:val="none" w:sz="0" w:space="0" w:color="auto"/>
                <w:right w:val="none" w:sz="0" w:space="0" w:color="auto"/>
              </w:divBdr>
            </w:div>
            <w:div w:id="78672335">
              <w:marLeft w:val="0"/>
              <w:marRight w:val="0"/>
              <w:marTop w:val="0"/>
              <w:marBottom w:val="225"/>
              <w:divBdr>
                <w:top w:val="none" w:sz="0" w:space="0" w:color="auto"/>
                <w:left w:val="none" w:sz="0" w:space="0" w:color="auto"/>
                <w:bottom w:val="none" w:sz="0" w:space="0" w:color="auto"/>
                <w:right w:val="none" w:sz="0" w:space="0" w:color="auto"/>
              </w:divBdr>
              <w:divsChild>
                <w:div w:id="1985545773">
                  <w:marLeft w:val="0"/>
                  <w:marRight w:val="0"/>
                  <w:marTop w:val="0"/>
                  <w:marBottom w:val="0"/>
                  <w:divBdr>
                    <w:top w:val="none" w:sz="0" w:space="0" w:color="auto"/>
                    <w:left w:val="none" w:sz="0" w:space="0" w:color="auto"/>
                    <w:bottom w:val="none" w:sz="0" w:space="0" w:color="auto"/>
                    <w:right w:val="none" w:sz="0" w:space="0" w:color="auto"/>
                  </w:divBdr>
                  <w:divsChild>
                    <w:div w:id="92359359">
                      <w:marLeft w:val="0"/>
                      <w:marRight w:val="0"/>
                      <w:marTop w:val="150"/>
                      <w:marBottom w:val="150"/>
                      <w:divBdr>
                        <w:top w:val="none" w:sz="0" w:space="0" w:color="auto"/>
                        <w:left w:val="none" w:sz="0" w:space="0" w:color="auto"/>
                        <w:bottom w:val="none" w:sz="0" w:space="0" w:color="auto"/>
                        <w:right w:val="none" w:sz="0" w:space="0" w:color="auto"/>
                      </w:divBdr>
                    </w:div>
                    <w:div w:id="39428257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rel.gov/csp/soltrace-support.html" TargetMode="External"/><Relationship Id="rId13" Type="http://schemas.openxmlformats.org/officeDocument/2006/relationships/control" Target="activeX/activeX1.xml"/><Relationship Id="rId18" Type="http://schemas.openxmlformats.org/officeDocument/2006/relationships/control" Target="activeX/activeX5.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ontrol" Target="activeX/activeX7.xml"/><Relationship Id="rId7" Type="http://schemas.openxmlformats.org/officeDocument/2006/relationships/hyperlink" Target="https://www.nrel.gov/csp/soltrace-publications.html" TargetMode="External"/><Relationship Id="rId12" Type="http://schemas.openxmlformats.org/officeDocument/2006/relationships/image" Target="media/image3.wmf"/><Relationship Id="rId17" Type="http://schemas.openxmlformats.org/officeDocument/2006/relationships/image" Target="media/image4.wmf"/><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control" Target="activeX/activeX4.xml"/><Relationship Id="rId20" Type="http://schemas.openxmlformats.org/officeDocument/2006/relationships/control" Target="activeX/activeX6.xml"/><Relationship Id="rId1" Type="http://schemas.openxmlformats.org/officeDocument/2006/relationships/numbering" Target="numbering.xml"/><Relationship Id="rId6" Type="http://schemas.openxmlformats.org/officeDocument/2006/relationships/hyperlink" Target="https://www.nrel.gov/csp/soltrace-download.html" TargetMode="External"/><Relationship Id="rId11" Type="http://schemas.openxmlformats.org/officeDocument/2006/relationships/image" Target="media/image2.gif"/><Relationship Id="rId24" Type="http://schemas.openxmlformats.org/officeDocument/2006/relationships/fontTable" Target="fontTable.xml"/><Relationship Id="rId5" Type="http://schemas.openxmlformats.org/officeDocument/2006/relationships/hyperlink" Target="https://www.nrel.gov/csp/soltrace-background.html" TargetMode="External"/><Relationship Id="rId15" Type="http://schemas.openxmlformats.org/officeDocument/2006/relationships/control" Target="activeX/activeX3.xml"/><Relationship Id="rId23" Type="http://schemas.openxmlformats.org/officeDocument/2006/relationships/hyperlink" Target="mailto:soltrace.support@nrel.gov" TargetMode="External"/><Relationship Id="rId10" Type="http://schemas.openxmlformats.org/officeDocument/2006/relationships/image" Target="media/image1.png"/><Relationship Id="rId19" Type="http://schemas.openxmlformats.org/officeDocument/2006/relationships/image" Target="media/image5.wmf"/><Relationship Id="rId4" Type="http://schemas.openxmlformats.org/officeDocument/2006/relationships/webSettings" Target="webSettings.xml"/><Relationship Id="rId9" Type="http://schemas.openxmlformats.org/officeDocument/2006/relationships/hyperlink" Target="https://www.nrel.gov/csp/soltrace-faqs.html" TargetMode="External"/><Relationship Id="rId14" Type="http://schemas.openxmlformats.org/officeDocument/2006/relationships/control" Target="activeX/activeX2.xml"/><Relationship Id="rId22" Type="http://schemas.openxmlformats.org/officeDocument/2006/relationships/hyperlink" Target="mailto:soltrace.support@nrel.gov"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5</Pages>
  <Words>995</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 Michael</dc:creator>
  <cp:keywords/>
  <dc:description/>
  <cp:lastModifiedBy>Wagner, Michael</cp:lastModifiedBy>
  <cp:revision>3</cp:revision>
  <dcterms:created xsi:type="dcterms:W3CDTF">2018-03-05T21:26:00Z</dcterms:created>
  <dcterms:modified xsi:type="dcterms:W3CDTF">2018-03-07T18:57:00Z</dcterms:modified>
</cp:coreProperties>
</file>